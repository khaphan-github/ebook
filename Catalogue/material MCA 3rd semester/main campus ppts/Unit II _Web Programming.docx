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AC2" w:rsidRPr="00991F6A" w:rsidRDefault="005C5AC2" w:rsidP="007C2E63">
      <w:pPr>
        <w:ind w:left="90"/>
        <w:jc w:val="both"/>
        <w:rPr>
          <w:rFonts w:asciiTheme="minorHAnsi" w:hAnsiTheme="minorHAnsi" w:cstheme="majorBidi"/>
          <w:b/>
          <w:sz w:val="44"/>
          <w:szCs w:val="44"/>
          <w:u w:val="single"/>
        </w:rPr>
      </w:pPr>
      <w:r w:rsidRPr="00991F6A">
        <w:rPr>
          <w:rFonts w:asciiTheme="minorHAnsi" w:hAnsiTheme="minorHAnsi" w:cstheme="majorBidi"/>
          <w:b/>
          <w:sz w:val="44"/>
          <w:szCs w:val="44"/>
          <w:u w:val="single"/>
        </w:rPr>
        <w:t>Course Web Programming Unit I</w:t>
      </w:r>
      <w:r w:rsidR="00BA4F46">
        <w:rPr>
          <w:rFonts w:asciiTheme="minorHAnsi" w:hAnsiTheme="minorHAnsi" w:cstheme="majorBidi"/>
          <w:b/>
          <w:sz w:val="44"/>
          <w:szCs w:val="44"/>
          <w:u w:val="single"/>
        </w:rPr>
        <w:t>I</w:t>
      </w:r>
    </w:p>
    <w:p w:rsidR="005C5AC2" w:rsidRPr="00991F6A" w:rsidRDefault="005C5AC2" w:rsidP="007C2E63">
      <w:pPr>
        <w:ind w:left="90"/>
        <w:jc w:val="both"/>
        <w:rPr>
          <w:rFonts w:asciiTheme="minorHAnsi" w:hAnsiTheme="minorHAnsi" w:cstheme="majorBidi"/>
          <w:b/>
          <w:u w:val="single"/>
        </w:rPr>
      </w:pPr>
    </w:p>
    <w:p w:rsidR="005C5AC2" w:rsidRPr="00991F6A" w:rsidRDefault="005C5AC2" w:rsidP="007C2E63">
      <w:pPr>
        <w:ind w:left="90"/>
        <w:jc w:val="both"/>
        <w:rPr>
          <w:rFonts w:asciiTheme="minorHAnsi" w:hAnsiTheme="minorHAnsi" w:cstheme="majorBidi"/>
          <w:b/>
          <w:u w:val="single"/>
        </w:rPr>
      </w:pPr>
    </w:p>
    <w:p w:rsidR="005C5AC2" w:rsidRPr="000F6469" w:rsidRDefault="005C5AC2" w:rsidP="007C2E63">
      <w:pPr>
        <w:ind w:left="90"/>
        <w:jc w:val="both"/>
        <w:rPr>
          <w:rFonts w:asciiTheme="minorHAnsi" w:hAnsiTheme="minorHAnsi" w:cstheme="majorBidi"/>
          <w:b/>
          <w:i/>
          <w:iCs/>
          <w:sz w:val="36"/>
          <w:szCs w:val="36"/>
          <w:u w:val="single"/>
        </w:rPr>
      </w:pPr>
      <w:r w:rsidRPr="000F6469">
        <w:rPr>
          <w:rFonts w:asciiTheme="minorHAnsi" w:hAnsiTheme="minorHAnsi" w:cstheme="majorBidi"/>
          <w:b/>
          <w:i/>
          <w:iCs/>
          <w:sz w:val="36"/>
          <w:szCs w:val="36"/>
          <w:u w:val="single"/>
        </w:rPr>
        <w:t>Contents</w:t>
      </w:r>
    </w:p>
    <w:p w:rsidR="00BA4F46" w:rsidRPr="00BA4F46" w:rsidRDefault="00BA4F46" w:rsidP="007C2E63">
      <w:pPr>
        <w:ind w:left="90"/>
        <w:jc w:val="both"/>
        <w:rPr>
          <w:rFonts w:asciiTheme="minorHAnsi" w:hAnsiTheme="minorHAnsi" w:cstheme="majorBidi"/>
          <w:bCs/>
          <w:i/>
          <w:iCs/>
          <w:sz w:val="26"/>
          <w:szCs w:val="26"/>
        </w:rPr>
      </w:pPr>
      <w:r w:rsidRPr="00BA4F46">
        <w:rPr>
          <w:rFonts w:asciiTheme="minorHAnsi" w:hAnsiTheme="minorHAnsi" w:cstheme="majorBidi"/>
          <w:bCs/>
          <w:i/>
          <w:iCs/>
          <w:sz w:val="26"/>
          <w:szCs w:val="26"/>
        </w:rPr>
        <w:t>HTML Tag Reference, Global Attributes, Event Handlers, Document Structure Tags, Formatting Tags, Text Level formatting, Block Level formatting, List Tags, Hyperlink tags, Image and Image maps, Table tags, Form Tags, Frame Tags, Executable content tags. Imagemaps , Tables as a design tool, Forms : Creating Forms. Style Sheets: What are style sheets?, Why are style sheets valuable? Different approaches to style sheets, Using Multiple approaches, Linking to style infor</w:t>
      </w:r>
      <w:r w:rsidR="00606C09">
        <w:rPr>
          <w:rFonts w:asciiTheme="minorHAnsi" w:hAnsiTheme="minorHAnsi" w:cstheme="majorBidi"/>
          <w:bCs/>
          <w:i/>
          <w:iCs/>
          <w:sz w:val="26"/>
          <w:szCs w:val="26"/>
        </w:rPr>
        <w:t>mation in a</w:t>
      </w:r>
      <w:r w:rsidRPr="00BA4F46">
        <w:rPr>
          <w:rFonts w:asciiTheme="minorHAnsi" w:hAnsiTheme="minorHAnsi" w:cstheme="majorBidi"/>
          <w:bCs/>
          <w:i/>
          <w:iCs/>
          <w:sz w:val="26"/>
          <w:szCs w:val="26"/>
        </w:rPr>
        <w:t xml:space="preserve"> separate file, Setting up style information.</w:t>
      </w:r>
    </w:p>
    <w:p w:rsidR="00991F6A" w:rsidRDefault="00991F6A" w:rsidP="007C2E63">
      <w:pPr>
        <w:ind w:left="90"/>
        <w:jc w:val="both"/>
        <w:rPr>
          <w:rFonts w:asciiTheme="minorHAnsi" w:hAnsiTheme="minorHAnsi" w:cstheme="majorBidi"/>
        </w:rPr>
      </w:pPr>
    </w:p>
    <w:p w:rsidR="00BA4F46" w:rsidRPr="004D010A" w:rsidRDefault="004D010A" w:rsidP="007C2E63">
      <w:pPr>
        <w:ind w:left="90"/>
        <w:jc w:val="both"/>
        <w:rPr>
          <w:rFonts w:asciiTheme="minorHAnsi" w:hAnsiTheme="minorHAnsi" w:cstheme="majorBidi"/>
          <w:b/>
          <w:bCs/>
        </w:rPr>
      </w:pPr>
      <w:r w:rsidRPr="004D010A">
        <w:rPr>
          <w:rFonts w:asciiTheme="minorHAnsi" w:hAnsiTheme="minorHAnsi" w:cstheme="majorBidi"/>
          <w:b/>
          <w:bCs/>
        </w:rPr>
        <w:t>Hyper Text Markup Language [HTML]</w:t>
      </w:r>
    </w:p>
    <w:p w:rsidR="004D010A" w:rsidRPr="004D010A" w:rsidRDefault="004D010A" w:rsidP="007C2E63">
      <w:pPr>
        <w:ind w:left="90"/>
        <w:jc w:val="both"/>
        <w:rPr>
          <w:rFonts w:asciiTheme="minorHAnsi" w:hAnsiTheme="minorHAnsi" w:cstheme="majorBidi"/>
          <w:b/>
          <w:bCs/>
        </w:rPr>
      </w:pP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 xml:space="preserve">HTML stands for </w:t>
      </w:r>
      <w:r w:rsidRPr="004D010A">
        <w:rPr>
          <w:rFonts w:asciiTheme="minorHAnsi" w:hAnsiTheme="minorHAnsi"/>
          <w:b/>
          <w:bCs/>
          <w:color w:val="000000"/>
          <w:u w:val="single"/>
        </w:rPr>
        <w:t>H</w:t>
      </w:r>
      <w:r w:rsidRPr="004D010A">
        <w:rPr>
          <w:rFonts w:asciiTheme="minorHAnsi" w:hAnsiTheme="minorHAnsi"/>
          <w:color w:val="000000"/>
        </w:rPr>
        <w:t>yper</w:t>
      </w:r>
      <w:r w:rsidRPr="004D010A">
        <w:rPr>
          <w:rFonts w:asciiTheme="minorHAnsi" w:hAnsiTheme="minorHAnsi"/>
          <w:b/>
          <w:bCs/>
          <w:color w:val="000000"/>
          <w:u w:val="single"/>
        </w:rPr>
        <w:t>t</w:t>
      </w:r>
      <w:r w:rsidRPr="004D010A">
        <w:rPr>
          <w:rFonts w:asciiTheme="minorHAnsi" w:hAnsiTheme="minorHAnsi"/>
          <w:color w:val="000000"/>
        </w:rPr>
        <w:t xml:space="preserve">ext </w:t>
      </w:r>
      <w:r w:rsidRPr="004D010A">
        <w:rPr>
          <w:rFonts w:asciiTheme="minorHAnsi" w:hAnsiTheme="minorHAnsi"/>
          <w:b/>
          <w:bCs/>
          <w:color w:val="000000"/>
          <w:u w:val="single"/>
        </w:rPr>
        <w:t>M</w:t>
      </w:r>
      <w:r w:rsidRPr="004D010A">
        <w:rPr>
          <w:rFonts w:asciiTheme="minorHAnsi" w:hAnsiTheme="minorHAnsi"/>
          <w:color w:val="000000"/>
        </w:rPr>
        <w:t xml:space="preserve">arkup </w:t>
      </w:r>
      <w:r w:rsidRPr="004D010A">
        <w:rPr>
          <w:rFonts w:asciiTheme="minorHAnsi" w:hAnsiTheme="minorHAnsi"/>
          <w:b/>
          <w:bCs/>
          <w:color w:val="000000"/>
          <w:u w:val="single"/>
        </w:rPr>
        <w:t>L</w:t>
      </w:r>
      <w:r w:rsidRPr="004D010A">
        <w:rPr>
          <w:rFonts w:asciiTheme="minorHAnsi" w:hAnsiTheme="minorHAnsi"/>
          <w:color w:val="000000"/>
        </w:rPr>
        <w:t>anguage, and it is the most widely used language to write Web Pages.</w:t>
      </w:r>
    </w:p>
    <w:p w:rsidR="004D010A" w:rsidRPr="004D010A" w:rsidRDefault="004D010A" w:rsidP="007C2E63">
      <w:pPr>
        <w:numPr>
          <w:ilvl w:val="0"/>
          <w:numId w:val="1"/>
        </w:numPr>
        <w:spacing w:after="240" w:line="360" w:lineRule="atLeast"/>
        <w:ind w:left="90" w:right="-402"/>
        <w:jc w:val="both"/>
        <w:rPr>
          <w:rFonts w:asciiTheme="minorHAnsi" w:hAnsiTheme="minorHAnsi"/>
          <w:color w:val="000000"/>
        </w:rPr>
      </w:pPr>
      <w:r w:rsidRPr="004D010A">
        <w:rPr>
          <w:rFonts w:asciiTheme="minorHAnsi" w:hAnsiTheme="minorHAnsi"/>
          <w:b/>
          <w:bCs/>
          <w:color w:val="000000"/>
        </w:rPr>
        <w:t>Hypertext</w:t>
      </w:r>
      <w:r w:rsidRPr="004D010A">
        <w:rPr>
          <w:rFonts w:asciiTheme="minorHAnsi" w:hAnsiTheme="minorHAnsi"/>
          <w:color w:val="000000"/>
        </w:rPr>
        <w:t xml:space="preserve"> refers to the way in which Web pages (HTML documents) are linked together. Thus the link available on a webpage are called Hypertext.</w:t>
      </w:r>
    </w:p>
    <w:p w:rsidR="004D010A" w:rsidRPr="004D010A" w:rsidRDefault="004D010A" w:rsidP="007C2E63">
      <w:pPr>
        <w:numPr>
          <w:ilvl w:val="0"/>
          <w:numId w:val="1"/>
        </w:numPr>
        <w:spacing w:after="240" w:line="360" w:lineRule="atLeast"/>
        <w:ind w:left="90" w:right="-402"/>
        <w:jc w:val="both"/>
        <w:rPr>
          <w:rFonts w:asciiTheme="minorHAnsi" w:hAnsiTheme="minorHAnsi"/>
          <w:color w:val="000000"/>
        </w:rPr>
      </w:pPr>
      <w:r w:rsidRPr="004D010A">
        <w:rPr>
          <w:rFonts w:asciiTheme="minorHAnsi" w:hAnsiTheme="minorHAnsi"/>
          <w:color w:val="000000"/>
        </w:rPr>
        <w:t xml:space="preserve">As its name suggests, HTML is a </w:t>
      </w:r>
      <w:r w:rsidRPr="004D010A">
        <w:rPr>
          <w:rFonts w:asciiTheme="minorHAnsi" w:hAnsiTheme="minorHAnsi"/>
          <w:b/>
          <w:bCs/>
          <w:color w:val="000000"/>
        </w:rPr>
        <w:t>Markup Language</w:t>
      </w:r>
      <w:r w:rsidRPr="004D010A">
        <w:rPr>
          <w:rFonts w:asciiTheme="minorHAnsi" w:hAnsiTheme="minorHAnsi"/>
          <w:color w:val="000000"/>
        </w:rPr>
        <w:t xml:space="preserve"> which means you use HTML to simply "mark up" a text document with tags that tell a Web browser how to structure it to display.</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Originally, HTML was developed with the intent of defining the structure of documents like headings, paragraphs, lists, and so forth to facilitate the sharing of scientific information between researchers.</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Now, HTML is being widely used to format web pages with the help of different tags available in HTML language.</w:t>
      </w:r>
    </w:p>
    <w:p w:rsidR="00792A15" w:rsidRDefault="00792A15" w:rsidP="007C2E63">
      <w:pPr>
        <w:spacing w:line="330" w:lineRule="atLeast"/>
        <w:ind w:left="90"/>
        <w:rPr>
          <w:rFonts w:asciiTheme="minorHAnsi" w:hAnsiTheme="minorHAnsi"/>
          <w:b/>
          <w:bCs/>
          <w:color w:val="121214"/>
          <w:spacing w:val="-15"/>
          <w:sz w:val="26"/>
          <w:szCs w:val="26"/>
        </w:rPr>
      </w:pPr>
    </w:p>
    <w:p w:rsidR="004D010A" w:rsidRPr="004D010A" w:rsidRDefault="004D010A" w:rsidP="007C2E63">
      <w:pPr>
        <w:spacing w:line="330" w:lineRule="atLeast"/>
        <w:ind w:left="90"/>
        <w:rPr>
          <w:rFonts w:asciiTheme="minorHAnsi" w:hAnsiTheme="minorHAnsi"/>
          <w:b/>
          <w:bCs/>
          <w:color w:val="313131"/>
          <w:sz w:val="26"/>
          <w:szCs w:val="26"/>
        </w:rPr>
      </w:pPr>
      <w:r w:rsidRPr="004D010A">
        <w:rPr>
          <w:rFonts w:asciiTheme="minorHAnsi" w:hAnsiTheme="minorHAnsi"/>
          <w:b/>
          <w:bCs/>
          <w:color w:val="121214"/>
          <w:spacing w:val="-15"/>
          <w:sz w:val="26"/>
          <w:szCs w:val="26"/>
        </w:rPr>
        <w:t>HTML Tags</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 xml:space="preserve">As told earlier, HTML is a markup language and makes use of various tags to format the content. These tags are enclosed within angle braces </w:t>
      </w:r>
      <w:r w:rsidRPr="004D010A">
        <w:rPr>
          <w:rFonts w:asciiTheme="minorHAnsi" w:hAnsiTheme="minorHAnsi"/>
          <w:b/>
          <w:bCs/>
          <w:color w:val="000000"/>
        </w:rPr>
        <w:t>&lt;Tag Name&gt;</w:t>
      </w:r>
      <w:r w:rsidRPr="004D010A">
        <w:rPr>
          <w:rFonts w:asciiTheme="minorHAnsi" w:hAnsiTheme="minorHAnsi"/>
          <w:color w:val="000000"/>
        </w:rPr>
        <w:t xml:space="preserve">. Except few tags, most of the tags have their corresponding closing tags. For example </w:t>
      </w:r>
      <w:r w:rsidRPr="004D010A">
        <w:rPr>
          <w:rFonts w:asciiTheme="minorHAnsi" w:hAnsiTheme="minorHAnsi"/>
          <w:b/>
          <w:bCs/>
          <w:color w:val="000000"/>
        </w:rPr>
        <w:t>&lt;html&gt;</w:t>
      </w:r>
      <w:r w:rsidRPr="004D010A">
        <w:rPr>
          <w:rFonts w:asciiTheme="minorHAnsi" w:hAnsiTheme="minorHAnsi"/>
          <w:color w:val="000000"/>
        </w:rPr>
        <w:t xml:space="preserve"> has its closing tag </w:t>
      </w:r>
      <w:r w:rsidRPr="004D010A">
        <w:rPr>
          <w:rFonts w:asciiTheme="minorHAnsi" w:hAnsiTheme="minorHAnsi"/>
          <w:b/>
          <w:bCs/>
          <w:color w:val="000000"/>
        </w:rPr>
        <w:t>&lt;/html&gt;</w:t>
      </w:r>
      <w:r w:rsidRPr="004D010A">
        <w:rPr>
          <w:rFonts w:asciiTheme="minorHAnsi" w:hAnsiTheme="minorHAnsi"/>
          <w:color w:val="000000"/>
        </w:rPr>
        <w:t xml:space="preserve"> and </w:t>
      </w:r>
      <w:r w:rsidRPr="004D010A">
        <w:rPr>
          <w:rFonts w:asciiTheme="minorHAnsi" w:hAnsiTheme="minorHAnsi"/>
          <w:b/>
          <w:bCs/>
          <w:color w:val="000000"/>
        </w:rPr>
        <w:t>&lt;body&gt;</w:t>
      </w:r>
      <w:r w:rsidRPr="004D010A">
        <w:rPr>
          <w:rFonts w:asciiTheme="minorHAnsi" w:hAnsiTheme="minorHAnsi"/>
          <w:color w:val="000000"/>
        </w:rPr>
        <w:t xml:space="preserve"> tag has its closing tag </w:t>
      </w:r>
      <w:r w:rsidRPr="004D010A">
        <w:rPr>
          <w:rFonts w:asciiTheme="minorHAnsi" w:hAnsiTheme="minorHAnsi"/>
          <w:b/>
          <w:bCs/>
          <w:color w:val="000000"/>
        </w:rPr>
        <w:t>&lt;/body&gt;</w:t>
      </w:r>
      <w:r w:rsidRPr="004D010A">
        <w:rPr>
          <w:rFonts w:asciiTheme="minorHAnsi" w:hAnsiTheme="minorHAnsi"/>
          <w:color w:val="000000"/>
        </w:rPr>
        <w:t xml:space="preserve"> tag etc.</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 xml:space="preserve">Above example of HTML document uses </w:t>
      </w:r>
      <w:r w:rsidR="00792A15" w:rsidRPr="004D010A">
        <w:rPr>
          <w:rFonts w:asciiTheme="minorHAnsi" w:hAnsiTheme="minorHAnsi"/>
          <w:color w:val="000000"/>
        </w:rPr>
        <w:t>following</w:t>
      </w:r>
      <w:r w:rsidRPr="004D010A">
        <w:rPr>
          <w:rFonts w:asciiTheme="minorHAnsi" w:hAnsiTheme="minorHAnsi"/>
          <w:color w:val="000000"/>
        </w:rPr>
        <w:t xml:space="preserve"> tags:</w:t>
      </w:r>
    </w:p>
    <w:tbl>
      <w:tblPr>
        <w:tblStyle w:val="TableGrid"/>
        <w:tblW w:w="5000" w:type="pct"/>
        <w:tblLook w:val="04A0" w:firstRow="1" w:lastRow="0" w:firstColumn="1" w:lastColumn="0" w:noHBand="0" w:noVBand="1"/>
      </w:tblPr>
      <w:tblGrid>
        <w:gridCol w:w="1715"/>
        <w:gridCol w:w="7635"/>
      </w:tblGrid>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b/>
                <w:bCs/>
                <w:color w:val="313131"/>
              </w:rPr>
            </w:pPr>
            <w:r w:rsidRPr="004D010A">
              <w:rPr>
                <w:rFonts w:asciiTheme="minorHAnsi" w:hAnsiTheme="minorHAnsi"/>
                <w:b/>
                <w:bCs/>
                <w:color w:val="313131"/>
              </w:rPr>
              <w:lastRenderedPageBreak/>
              <w:t>Tag</w:t>
            </w:r>
          </w:p>
        </w:tc>
        <w:tc>
          <w:tcPr>
            <w:tcW w:w="0" w:type="auto"/>
            <w:hideMark/>
          </w:tcPr>
          <w:p w:rsidR="004D010A" w:rsidRPr="004D010A" w:rsidRDefault="004D010A" w:rsidP="007C2E63">
            <w:pPr>
              <w:spacing w:after="300" w:line="330" w:lineRule="atLeast"/>
              <w:ind w:left="90"/>
              <w:rPr>
                <w:rFonts w:asciiTheme="minorHAnsi" w:hAnsiTheme="minorHAnsi"/>
                <w:b/>
                <w:bCs/>
                <w:color w:val="313131"/>
              </w:rPr>
            </w:pPr>
            <w:r w:rsidRPr="004D010A">
              <w:rPr>
                <w:rFonts w:asciiTheme="minorHAnsi" w:hAnsiTheme="minorHAnsi"/>
                <w:b/>
                <w:bCs/>
                <w:color w:val="313131"/>
              </w:rPr>
              <w:t>Description</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&lt;!DOCTYPE...&gt;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This tag defines the document type and HTML version.</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&lt;html&gt;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 xml:space="preserve">This tag encloses the complete HTML document and mainly comprises of document header which is represented by </w:t>
            </w:r>
            <w:r w:rsidRPr="004D010A">
              <w:rPr>
                <w:rFonts w:asciiTheme="minorHAnsi" w:hAnsiTheme="minorHAnsi"/>
                <w:b/>
                <w:bCs/>
                <w:color w:val="313131"/>
              </w:rPr>
              <w:t>&lt;head&gt;...&lt;/head&gt;</w:t>
            </w:r>
            <w:r w:rsidRPr="004D010A">
              <w:rPr>
                <w:rFonts w:asciiTheme="minorHAnsi" w:hAnsiTheme="minorHAnsi"/>
                <w:color w:val="313131"/>
              </w:rPr>
              <w:t xml:space="preserve"> and document body which is represented by </w:t>
            </w:r>
            <w:r w:rsidRPr="004D010A">
              <w:rPr>
                <w:rFonts w:asciiTheme="minorHAnsi" w:hAnsiTheme="minorHAnsi"/>
                <w:b/>
                <w:bCs/>
                <w:color w:val="313131"/>
              </w:rPr>
              <w:t>&lt;body&gt;...&lt;/body&gt;</w:t>
            </w:r>
            <w:r w:rsidRPr="004D010A">
              <w:rPr>
                <w:rFonts w:asciiTheme="minorHAnsi" w:hAnsiTheme="minorHAnsi"/>
                <w:color w:val="313131"/>
              </w:rPr>
              <w:t xml:space="preserve"> tags.</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&lt;head&gt;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This tag represents the document's header which can keep other HTML tags like &lt;title&gt;, &lt;link&gt; etc.</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&lt;title&gt;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 xml:space="preserve">The </w:t>
            </w:r>
            <w:r w:rsidRPr="004D010A">
              <w:rPr>
                <w:rFonts w:asciiTheme="minorHAnsi" w:hAnsiTheme="minorHAnsi"/>
                <w:b/>
                <w:bCs/>
                <w:color w:val="313131"/>
              </w:rPr>
              <w:t>&lt;title&gt;</w:t>
            </w:r>
            <w:r w:rsidRPr="004D010A">
              <w:rPr>
                <w:rFonts w:asciiTheme="minorHAnsi" w:hAnsiTheme="minorHAnsi"/>
                <w:color w:val="313131"/>
              </w:rPr>
              <w:t xml:space="preserve"> tag is used inside the &lt;head&gt; tag to mention the document title.</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&lt;body&gt;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This tag represents the document's body which keeps other HTML tags like &lt;h1&gt;, &lt;div&gt;, &lt;p&gt; etc.</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&lt;h1&gt;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This tag represents the heading.</w:t>
            </w:r>
          </w:p>
        </w:tc>
      </w:tr>
      <w:tr w:rsidR="004D010A" w:rsidRPr="004D010A" w:rsidTr="006D3DD6">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&lt;p&gt;</w:t>
            </w:r>
          </w:p>
        </w:tc>
        <w:tc>
          <w:tcPr>
            <w:tcW w:w="0" w:type="auto"/>
            <w:hideMark/>
          </w:tcPr>
          <w:p w:rsidR="004D010A" w:rsidRPr="004D010A" w:rsidRDefault="004D010A" w:rsidP="007C2E63">
            <w:pPr>
              <w:spacing w:after="300" w:line="330" w:lineRule="atLeast"/>
              <w:ind w:left="90"/>
              <w:rPr>
                <w:rFonts w:asciiTheme="minorHAnsi" w:hAnsiTheme="minorHAnsi"/>
                <w:color w:val="313131"/>
              </w:rPr>
            </w:pPr>
            <w:r w:rsidRPr="004D010A">
              <w:rPr>
                <w:rFonts w:asciiTheme="minorHAnsi" w:hAnsiTheme="minorHAnsi"/>
                <w:color w:val="313131"/>
              </w:rPr>
              <w:t>This tag represents a paragraph.</w:t>
            </w:r>
          </w:p>
        </w:tc>
      </w:tr>
    </w:tbl>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 xml:space="preserve">To learn HTML, you will need to study various tags and understand how </w:t>
      </w:r>
      <w:r w:rsidR="006D3DD6" w:rsidRPr="004D010A">
        <w:rPr>
          <w:rFonts w:asciiTheme="minorHAnsi" w:hAnsiTheme="minorHAnsi"/>
          <w:color w:val="000000"/>
        </w:rPr>
        <w:t>they</w:t>
      </w:r>
      <w:r w:rsidRPr="004D010A">
        <w:rPr>
          <w:rFonts w:asciiTheme="minorHAnsi" w:hAnsiTheme="minorHAnsi"/>
          <w:color w:val="000000"/>
        </w:rPr>
        <w:t xml:space="preserve"> behave while formatting a textual document. Learning HTML is simple as users have to learn the usage of different tags in order to format the text or images to make a beautiful webpage.</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World Wide Web Consortium (W3C) recommends to use lowercase tags starting from HTML 4.</w:t>
      </w:r>
    </w:p>
    <w:p w:rsidR="004D010A" w:rsidRPr="004D010A" w:rsidRDefault="004D010A" w:rsidP="007C2E63">
      <w:pPr>
        <w:spacing w:before="48" w:after="48" w:line="360" w:lineRule="atLeast"/>
        <w:ind w:left="90" w:right="-402"/>
        <w:outlineLvl w:val="2"/>
        <w:rPr>
          <w:rFonts w:asciiTheme="minorHAnsi" w:hAnsiTheme="minorHAnsi"/>
          <w:b/>
          <w:bCs/>
          <w:color w:val="121214"/>
          <w:spacing w:val="-15"/>
          <w:sz w:val="26"/>
          <w:szCs w:val="26"/>
        </w:rPr>
      </w:pPr>
      <w:r w:rsidRPr="004D010A">
        <w:rPr>
          <w:rFonts w:asciiTheme="minorHAnsi" w:hAnsiTheme="minorHAnsi"/>
          <w:b/>
          <w:bCs/>
          <w:color w:val="121214"/>
          <w:spacing w:val="-15"/>
          <w:sz w:val="26"/>
          <w:szCs w:val="26"/>
        </w:rPr>
        <w:t>HTML Document Structure</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A typical HTML document will have following structure:</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0"/>
        <w:rPr>
          <w:rFonts w:asciiTheme="minorHAnsi" w:hAnsiTheme="minorHAnsi" w:cs="Courier New"/>
          <w:color w:val="313131"/>
        </w:rPr>
      </w:pPr>
      <w:r w:rsidRPr="004D010A">
        <w:rPr>
          <w:rFonts w:asciiTheme="minorHAnsi" w:hAnsiTheme="minorHAnsi" w:cs="Courier New"/>
          <w:color w:val="313131"/>
        </w:rPr>
        <w:t xml:space="preserve">Document declaration tag </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&lt;html&gt;</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 xml:space="preserve">   &lt;head&gt;</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 xml:space="preserve">       Document header related tags</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 xml:space="preserve">   &lt;/head&gt;</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 xml:space="preserve">   &lt;body&gt;</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lastRenderedPageBreak/>
        <w:t xml:space="preserve">       Document body related tags</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 xml:space="preserve">   &lt;/body&gt;</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30" w:lineRule="atLeast"/>
        <w:ind w:left="90"/>
        <w:rPr>
          <w:rFonts w:asciiTheme="minorHAnsi" w:hAnsiTheme="minorHAnsi" w:cs="Courier New"/>
          <w:color w:val="313131"/>
        </w:rPr>
      </w:pPr>
      <w:r w:rsidRPr="004D010A">
        <w:rPr>
          <w:rFonts w:asciiTheme="minorHAnsi" w:hAnsiTheme="minorHAnsi" w:cs="Courier New"/>
          <w:color w:val="313131"/>
        </w:rPr>
        <w:t>&lt;/html&gt;</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We will study all the header and body tags in subsequent chapters, for now let's see what is document declaration tag.</w:t>
      </w:r>
    </w:p>
    <w:p w:rsidR="004D010A" w:rsidRPr="004D010A" w:rsidRDefault="004D010A" w:rsidP="007C2E63">
      <w:pPr>
        <w:spacing w:before="48" w:after="48" w:line="360" w:lineRule="atLeast"/>
        <w:ind w:left="90" w:right="-402"/>
        <w:outlineLvl w:val="2"/>
        <w:rPr>
          <w:rFonts w:asciiTheme="minorHAnsi" w:hAnsiTheme="minorHAnsi"/>
          <w:b/>
          <w:bCs/>
          <w:color w:val="121214"/>
          <w:spacing w:val="-15"/>
          <w:sz w:val="26"/>
          <w:szCs w:val="26"/>
        </w:rPr>
      </w:pPr>
      <w:r w:rsidRPr="004D010A">
        <w:rPr>
          <w:rFonts w:asciiTheme="minorHAnsi" w:hAnsiTheme="minorHAnsi"/>
          <w:b/>
          <w:bCs/>
          <w:color w:val="121214"/>
          <w:spacing w:val="-15"/>
          <w:sz w:val="26"/>
          <w:szCs w:val="26"/>
        </w:rPr>
        <w:t>The &lt;!DOCTYPE&gt; Declaration</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The &lt;!DOCTYPE&gt; declaration tag is used by the web browser to understand the version of the HTML used in the document. Current version of HTML is 5 and it makes use of the following declaration:</w:t>
      </w:r>
    </w:p>
    <w:p w:rsidR="004D010A" w:rsidRPr="004D010A" w:rsidRDefault="004D010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&lt;!DOCTYPE html&gt;</w:t>
      </w:r>
    </w:p>
    <w:p w:rsidR="004D010A" w:rsidRPr="004D010A" w:rsidRDefault="004D010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There are many other declaration types which can be used in HTML document depending on what version of HTML is being used. We will see more details on this while discussing &lt;!DOCTYPE...&gt; tag along with other HTML tags.</w:t>
      </w:r>
    </w:p>
    <w:p w:rsidR="004D010A" w:rsidRDefault="004D010A" w:rsidP="007C2E63">
      <w:pPr>
        <w:ind w:left="90"/>
        <w:jc w:val="both"/>
        <w:rPr>
          <w:rFonts w:asciiTheme="minorHAnsi" w:hAnsiTheme="minorHAnsi" w:cstheme="majorBidi"/>
        </w:rPr>
      </w:pPr>
    </w:p>
    <w:p w:rsidR="00BA4F46" w:rsidRDefault="004D010A" w:rsidP="007C2E63">
      <w:pPr>
        <w:ind w:left="90"/>
        <w:jc w:val="both"/>
        <w:rPr>
          <w:rFonts w:asciiTheme="minorHAnsi" w:hAnsiTheme="minorHAnsi" w:cstheme="majorBidi"/>
          <w:b/>
          <w:sz w:val="28"/>
          <w:szCs w:val="28"/>
        </w:rPr>
      </w:pPr>
      <w:r>
        <w:rPr>
          <w:rFonts w:asciiTheme="minorHAnsi" w:hAnsiTheme="minorHAnsi" w:cstheme="majorBidi"/>
          <w:b/>
          <w:sz w:val="28"/>
          <w:szCs w:val="28"/>
        </w:rPr>
        <w:t>HTML TAG REFERENCE</w:t>
      </w:r>
    </w:p>
    <w:p w:rsidR="00792A15" w:rsidRPr="00792A15" w:rsidRDefault="00792A15" w:rsidP="007C2E63">
      <w:pPr>
        <w:spacing w:after="240" w:line="360" w:lineRule="atLeast"/>
        <w:ind w:left="90" w:right="48"/>
        <w:jc w:val="both"/>
        <w:rPr>
          <w:rFonts w:ascii="Verdana" w:hAnsi="Verdana"/>
          <w:color w:val="000000"/>
          <w:sz w:val="21"/>
          <w:szCs w:val="21"/>
        </w:rPr>
      </w:pPr>
      <w:r w:rsidRPr="00792A15">
        <w:rPr>
          <w:rFonts w:ascii="Verdana" w:hAnsi="Verdana"/>
          <w:color w:val="000000"/>
          <w:sz w:val="21"/>
          <w:szCs w:val="21"/>
        </w:rPr>
        <w:t xml:space="preserve">Following tags have been introduced in older versions of HTML but all the tags marked with </w:t>
      </w:r>
      <w:r w:rsidRPr="00792A15">
        <w:rPr>
          <w:rFonts w:ascii="Verdana" w:hAnsi="Verdana"/>
          <w:noProof/>
          <w:color w:val="000000"/>
          <w:sz w:val="21"/>
          <w:szCs w:val="21"/>
        </w:rPr>
        <w:drawing>
          <wp:inline distT="0" distB="0" distL="0" distR="0">
            <wp:extent cx="190500" cy="160020"/>
            <wp:effectExtent l="0" t="0" r="0" b="0"/>
            <wp:docPr id="58" name="Picture 58"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r w:rsidRPr="00792A15">
        <w:rPr>
          <w:rFonts w:ascii="Verdana" w:hAnsi="Verdana"/>
          <w:color w:val="000000"/>
          <w:sz w:val="21"/>
          <w:szCs w:val="21"/>
        </w:rPr>
        <w:t>are part of HTML-5.</w:t>
      </w:r>
    </w:p>
    <w:tbl>
      <w:tblPr>
        <w:tblStyle w:val="TableGrid"/>
        <w:tblW w:w="5000" w:type="pct"/>
        <w:tblLook w:val="04A0" w:firstRow="1" w:lastRow="0" w:firstColumn="1" w:lastColumn="0" w:noHBand="0" w:noVBand="1"/>
      </w:tblPr>
      <w:tblGrid>
        <w:gridCol w:w="1695"/>
        <w:gridCol w:w="6398"/>
        <w:gridCol w:w="1257"/>
      </w:tblGrid>
      <w:tr w:rsidR="00792A15" w:rsidRPr="00792A15" w:rsidTr="000F6ED4">
        <w:tc>
          <w:tcPr>
            <w:tcW w:w="750" w:type="pct"/>
            <w:hideMark/>
          </w:tcPr>
          <w:p w:rsidR="00792A15" w:rsidRPr="00792A15" w:rsidRDefault="00792A15" w:rsidP="007C2E63">
            <w:pPr>
              <w:spacing w:after="300" w:line="330" w:lineRule="atLeast"/>
              <w:ind w:left="90"/>
              <w:rPr>
                <w:rFonts w:ascii="Open Sans" w:hAnsi="Open Sans"/>
                <w:b/>
                <w:bCs/>
                <w:color w:val="313131"/>
                <w:sz w:val="21"/>
                <w:szCs w:val="21"/>
              </w:rPr>
            </w:pPr>
            <w:r w:rsidRPr="00792A15">
              <w:rPr>
                <w:rFonts w:ascii="Open Sans" w:hAnsi="Open Sans"/>
                <w:b/>
                <w:bCs/>
                <w:color w:val="313131"/>
                <w:sz w:val="21"/>
                <w:szCs w:val="21"/>
              </w:rPr>
              <w:t>Tag</w:t>
            </w:r>
          </w:p>
        </w:tc>
        <w:tc>
          <w:tcPr>
            <w:tcW w:w="0" w:type="auto"/>
            <w:hideMark/>
          </w:tcPr>
          <w:p w:rsidR="00792A15" w:rsidRPr="00792A15" w:rsidRDefault="00792A15" w:rsidP="007C2E63">
            <w:pPr>
              <w:spacing w:after="300" w:line="330" w:lineRule="atLeast"/>
              <w:ind w:left="90"/>
              <w:rPr>
                <w:rFonts w:ascii="Open Sans" w:hAnsi="Open Sans"/>
                <w:b/>
                <w:bCs/>
                <w:color w:val="313131"/>
                <w:sz w:val="21"/>
                <w:szCs w:val="21"/>
              </w:rPr>
            </w:pPr>
            <w:r w:rsidRPr="00792A15">
              <w:rPr>
                <w:rFonts w:ascii="Open Sans" w:hAnsi="Open Sans"/>
                <w:b/>
                <w:bCs/>
                <w:color w:val="313131"/>
                <w:sz w:val="21"/>
                <w:szCs w:val="21"/>
              </w:rPr>
              <w:t>Description</w:t>
            </w:r>
          </w:p>
        </w:tc>
        <w:tc>
          <w:tcPr>
            <w:tcW w:w="750" w:type="pct"/>
            <w:hideMark/>
          </w:tcPr>
          <w:p w:rsidR="00792A15" w:rsidRPr="00792A15" w:rsidRDefault="00792A15" w:rsidP="007C2E63">
            <w:pPr>
              <w:spacing w:after="300" w:line="330" w:lineRule="atLeast"/>
              <w:ind w:left="90"/>
              <w:rPr>
                <w:rFonts w:ascii="Open Sans" w:hAnsi="Open Sans"/>
                <w:b/>
                <w:bCs/>
                <w:color w:val="313131"/>
                <w:sz w:val="21"/>
                <w:szCs w:val="21"/>
              </w:rPr>
            </w:pPr>
            <w:r w:rsidRPr="00792A15">
              <w:rPr>
                <w:rFonts w:ascii="Open Sans" w:hAnsi="Open Sans"/>
                <w:b/>
                <w:bCs/>
                <w:color w:val="313131"/>
                <w:sz w:val="21"/>
                <w:szCs w:val="21"/>
              </w:rPr>
              <w:t>Version</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 w:history="1">
              <w:r w:rsidR="00792A15" w:rsidRPr="00792A15">
                <w:rPr>
                  <w:rFonts w:ascii="Open Sans" w:hAnsi="Open Sans"/>
                  <w:b/>
                  <w:bCs/>
                  <w:color w:val="313131"/>
                  <w:sz w:val="21"/>
                  <w:szCs w:val="21"/>
                </w:rPr>
                <w:t>&lt;!--...--&gt;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comment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 w:history="1">
              <w:r w:rsidR="00792A15" w:rsidRPr="00792A15">
                <w:rPr>
                  <w:rFonts w:ascii="Open Sans" w:hAnsi="Open Sans"/>
                  <w:b/>
                  <w:bCs/>
                  <w:color w:val="313131"/>
                  <w:sz w:val="21"/>
                  <w:szCs w:val="21"/>
                </w:rPr>
                <w:t>&lt;!DOCTYPE&gt;</w:t>
              </w:r>
            </w:hyperlink>
            <w:r w:rsidR="00792A15" w:rsidRPr="00792A15">
              <w:rPr>
                <w:rFonts w:ascii="Open Sans" w:hAnsi="Open Sans"/>
                <w:color w:val="313131"/>
                <w:sz w:val="21"/>
                <w:szCs w:val="21"/>
              </w:rPr>
              <w:t>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the document type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 w:history="1">
              <w:r w:rsidR="00792A15" w:rsidRPr="00792A15">
                <w:rPr>
                  <w:rFonts w:ascii="Open Sans" w:hAnsi="Open Sans"/>
                  <w:b/>
                  <w:bCs/>
                  <w:color w:val="313131"/>
                  <w:sz w:val="21"/>
                  <w:szCs w:val="21"/>
                </w:rPr>
                <w:t>&lt;a&gt;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anchor</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 w:history="1">
              <w:r w:rsidR="00792A15" w:rsidRPr="00792A15">
                <w:rPr>
                  <w:rFonts w:ascii="Open Sans" w:hAnsi="Open Sans"/>
                  <w:b/>
                  <w:bCs/>
                  <w:color w:val="313131"/>
                  <w:sz w:val="21"/>
                  <w:szCs w:val="21"/>
                </w:rPr>
                <w:t>&lt;abbr&gt;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abbreviation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 w:history="1">
              <w:r w:rsidR="00792A15" w:rsidRPr="00792A15">
                <w:rPr>
                  <w:rFonts w:ascii="Open Sans" w:hAnsi="Open Sans"/>
                  <w:b/>
                  <w:bCs/>
                  <w:color w:val="313131"/>
                  <w:sz w:val="21"/>
                  <w:szCs w:val="21"/>
                </w:rPr>
                <w:t>&lt;acronym&gt;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acronym</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 w:history="1">
              <w:r w:rsidR="00792A15" w:rsidRPr="00792A15">
                <w:rPr>
                  <w:rFonts w:ascii="Open Sans" w:hAnsi="Open Sans"/>
                  <w:b/>
                  <w:bCs/>
                  <w:color w:val="313131"/>
                  <w:sz w:val="21"/>
                  <w:szCs w:val="21"/>
                </w:rPr>
                <w:t>&lt;address&gt;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address element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4" w:history="1">
              <w:r w:rsidR="00792A15" w:rsidRPr="00792A15">
                <w:rPr>
                  <w:rFonts w:ascii="Open Sans" w:hAnsi="Open Sans"/>
                  <w:b/>
                  <w:bCs/>
                  <w:color w:val="313131"/>
                  <w:sz w:val="21"/>
                  <w:szCs w:val="21"/>
                </w:rPr>
                <w:t>&lt;applet&gt;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an applet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5" w:history="1">
              <w:r w:rsidR="00792A15" w:rsidRPr="00792A15">
                <w:rPr>
                  <w:rFonts w:ascii="Open Sans" w:hAnsi="Open Sans"/>
                  <w:b/>
                  <w:bCs/>
                  <w:color w:val="313131"/>
                  <w:sz w:val="21"/>
                  <w:szCs w:val="21"/>
                </w:rPr>
                <w:t>&lt;area&gt;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area inside an image map</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6" w:history="1">
              <w:r w:rsidR="00792A15" w:rsidRPr="00792A15">
                <w:rPr>
                  <w:rFonts w:ascii="Open Sans" w:hAnsi="Open Sans"/>
                  <w:b/>
                  <w:bCs/>
                  <w:color w:val="313131"/>
                  <w:sz w:val="21"/>
                  <w:szCs w:val="21"/>
                </w:rPr>
                <w:t>&lt;article&gt;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article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7" name="Picture 57"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7" w:history="1">
              <w:r w:rsidR="00792A15" w:rsidRPr="00792A15">
                <w:rPr>
                  <w:rFonts w:ascii="Open Sans" w:hAnsi="Open Sans"/>
                  <w:b/>
                  <w:bCs/>
                  <w:color w:val="313131"/>
                  <w:sz w:val="21"/>
                  <w:szCs w:val="21"/>
                </w:rPr>
                <w:t>&lt;aside&gt;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some content loosely related to the page content. If it is removed, the remaining content still makes sense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6" name="Picture 56"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8" w:history="1">
              <w:r w:rsidR="00792A15" w:rsidRPr="00792A15">
                <w:rPr>
                  <w:rFonts w:ascii="Open Sans" w:hAnsi="Open Sans"/>
                  <w:b/>
                  <w:bCs/>
                  <w:color w:val="313131"/>
                  <w:sz w:val="21"/>
                  <w:szCs w:val="21"/>
                </w:rPr>
                <w:t>&lt;audio&gt;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sound content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5" name="Picture 55"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9" w:history="1">
              <w:r w:rsidR="00792A15" w:rsidRPr="00792A15">
                <w:rPr>
                  <w:rFonts w:ascii="Open Sans" w:hAnsi="Open Sans"/>
                  <w:b/>
                  <w:bCs/>
                  <w:color w:val="313131"/>
                  <w:sz w:val="21"/>
                  <w:szCs w:val="21"/>
                </w:rPr>
                <w:t>&lt;b&gt;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bold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0" w:history="1">
              <w:r w:rsidR="00792A15" w:rsidRPr="00792A15">
                <w:rPr>
                  <w:rFonts w:ascii="Open Sans" w:hAnsi="Open Sans"/>
                  <w:b/>
                  <w:bCs/>
                  <w:color w:val="313131"/>
                  <w:sz w:val="21"/>
                  <w:szCs w:val="21"/>
                </w:rPr>
                <w:t>&lt;base&gt;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base URL for all the links in a page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1" w:history="1">
              <w:r w:rsidR="00792A15" w:rsidRPr="00792A15">
                <w:rPr>
                  <w:rFonts w:ascii="Open Sans" w:hAnsi="Open Sans"/>
                  <w:b/>
                  <w:bCs/>
                  <w:color w:val="313131"/>
                  <w:sz w:val="21"/>
                  <w:szCs w:val="21"/>
                </w:rPr>
                <w:t>&lt;basefont&gt;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a base font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2" w:history="1">
              <w:r w:rsidR="00792A15" w:rsidRPr="00792A15">
                <w:rPr>
                  <w:rFonts w:ascii="Open Sans" w:hAnsi="Open Sans"/>
                  <w:b/>
                  <w:bCs/>
                  <w:color w:val="313131"/>
                  <w:sz w:val="21"/>
                  <w:szCs w:val="21"/>
                </w:rPr>
                <w:t>&lt;bdo&gt;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the direction of text display</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3" w:history="1">
              <w:r w:rsidR="00792A15" w:rsidRPr="00792A15">
                <w:rPr>
                  <w:rFonts w:ascii="Open Sans" w:hAnsi="Open Sans"/>
                  <w:b/>
                  <w:bCs/>
                  <w:color w:val="313131"/>
                  <w:sz w:val="21"/>
                  <w:szCs w:val="21"/>
                </w:rPr>
                <w:t>&lt;bdi&gt;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Represents text that must be isolated from its surrounding for bidirectional text formatting. It allows embedding a span of text with a different, or unknown, directionality</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4" name="Picture 54"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4" w:history="1">
              <w:r w:rsidR="00792A15" w:rsidRPr="00792A15">
                <w:rPr>
                  <w:rFonts w:ascii="Open Sans" w:hAnsi="Open Sans"/>
                  <w:b/>
                  <w:bCs/>
                  <w:color w:val="313131"/>
                  <w:sz w:val="21"/>
                  <w:szCs w:val="21"/>
                </w:rPr>
                <w:t>&lt;bgsound&gt;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background music</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5" w:history="1">
              <w:r w:rsidR="00792A15" w:rsidRPr="00792A15">
                <w:rPr>
                  <w:rFonts w:ascii="Open Sans" w:hAnsi="Open Sans"/>
                  <w:b/>
                  <w:bCs/>
                  <w:color w:val="313131"/>
                  <w:sz w:val="21"/>
                  <w:szCs w:val="21"/>
                </w:rPr>
                <w:t>&lt;big&gt;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big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6" w:history="1">
              <w:r w:rsidR="00792A15" w:rsidRPr="00792A15">
                <w:rPr>
                  <w:rFonts w:ascii="Open Sans" w:hAnsi="Open Sans"/>
                  <w:b/>
                  <w:bCs/>
                  <w:color w:val="313131"/>
                  <w:sz w:val="21"/>
                  <w:szCs w:val="21"/>
                </w:rPr>
                <w:t>&lt;blink&gt;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text which blinks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7" w:history="1">
              <w:r w:rsidR="00792A15" w:rsidRPr="00792A15">
                <w:rPr>
                  <w:rFonts w:ascii="Open Sans" w:hAnsi="Open Sans"/>
                  <w:b/>
                  <w:bCs/>
                  <w:color w:val="313131"/>
                  <w:sz w:val="21"/>
                  <w:szCs w:val="21"/>
                </w:rPr>
                <w:t>&lt;blockquote&gt;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long quotation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8" w:history="1">
              <w:r w:rsidR="00792A15" w:rsidRPr="00792A15">
                <w:rPr>
                  <w:rFonts w:ascii="Open Sans" w:hAnsi="Open Sans"/>
                  <w:b/>
                  <w:bCs/>
                  <w:color w:val="313131"/>
                  <w:sz w:val="21"/>
                  <w:szCs w:val="21"/>
                </w:rPr>
                <w:t>&lt;body&gt;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the body element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29" w:history="1">
              <w:r w:rsidR="00792A15" w:rsidRPr="00792A15">
                <w:rPr>
                  <w:rFonts w:ascii="Open Sans" w:hAnsi="Open Sans"/>
                  <w:b/>
                  <w:bCs/>
                  <w:color w:val="313131"/>
                  <w:sz w:val="21"/>
                  <w:szCs w:val="21"/>
                </w:rPr>
                <w:t>&lt;br&gt;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Inserts a single line break</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0" w:history="1">
              <w:r w:rsidR="00792A15" w:rsidRPr="00792A15">
                <w:rPr>
                  <w:rFonts w:ascii="Open Sans" w:hAnsi="Open Sans"/>
                  <w:b/>
                  <w:bCs/>
                  <w:color w:val="313131"/>
                  <w:sz w:val="21"/>
                  <w:szCs w:val="21"/>
                </w:rPr>
                <w:t>&lt;button&gt;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push button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1" w:history="1">
              <w:r w:rsidR="00792A15" w:rsidRPr="00792A15">
                <w:rPr>
                  <w:rFonts w:ascii="Open Sans" w:hAnsi="Open Sans"/>
                  <w:b/>
                  <w:bCs/>
                  <w:color w:val="313131"/>
                  <w:sz w:val="21"/>
                  <w:szCs w:val="21"/>
                </w:rPr>
                <w:t>&lt;canvas&gt;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For making graphics with a script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3" name="Picture 53"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2" w:history="1">
              <w:r w:rsidR="00792A15" w:rsidRPr="00792A15">
                <w:rPr>
                  <w:rFonts w:ascii="Open Sans" w:hAnsi="Open Sans"/>
                  <w:b/>
                  <w:bCs/>
                  <w:color w:val="313131"/>
                  <w:sz w:val="21"/>
                  <w:szCs w:val="21"/>
                </w:rPr>
                <w:t>&lt;caption&gt;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caption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3" w:history="1">
              <w:r w:rsidR="00792A15" w:rsidRPr="00792A15">
                <w:rPr>
                  <w:rFonts w:ascii="Open Sans" w:hAnsi="Open Sans"/>
                  <w:b/>
                  <w:bCs/>
                  <w:color w:val="313131"/>
                  <w:sz w:val="21"/>
                  <w:szCs w:val="21"/>
                </w:rPr>
                <w:t>&lt;center&gt;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centered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4" w:history="1">
              <w:r w:rsidR="00792A15" w:rsidRPr="00792A15">
                <w:rPr>
                  <w:rFonts w:ascii="Open Sans" w:hAnsi="Open Sans"/>
                  <w:b/>
                  <w:bCs/>
                  <w:color w:val="313131"/>
                  <w:sz w:val="21"/>
                  <w:szCs w:val="21"/>
                </w:rPr>
                <w:t>&lt;cite&gt;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citation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5" w:history="1">
              <w:r w:rsidR="00792A15" w:rsidRPr="00792A15">
                <w:rPr>
                  <w:rFonts w:ascii="Open Sans" w:hAnsi="Open Sans"/>
                  <w:b/>
                  <w:bCs/>
                  <w:color w:val="313131"/>
                  <w:sz w:val="21"/>
                  <w:szCs w:val="21"/>
                </w:rPr>
                <w:t>&lt;code&gt;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computer code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6" w:history="1">
              <w:r w:rsidR="00792A15" w:rsidRPr="00792A15">
                <w:rPr>
                  <w:rFonts w:ascii="Open Sans" w:hAnsi="Open Sans"/>
                  <w:b/>
                  <w:bCs/>
                  <w:color w:val="313131"/>
                  <w:sz w:val="21"/>
                  <w:szCs w:val="21"/>
                </w:rPr>
                <w:t>&lt;col&gt;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attributes for table columns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7" w:history="1">
              <w:r w:rsidR="00792A15" w:rsidRPr="00792A15">
                <w:rPr>
                  <w:rFonts w:ascii="Open Sans" w:hAnsi="Open Sans"/>
                  <w:b/>
                  <w:bCs/>
                  <w:color w:val="313131"/>
                  <w:sz w:val="21"/>
                  <w:szCs w:val="21"/>
                </w:rPr>
                <w:t>&lt;colgroup&gt;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groups of table columns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8" w:history="1">
              <w:r w:rsidR="00792A15" w:rsidRPr="00792A15">
                <w:rPr>
                  <w:rFonts w:ascii="Open Sans" w:hAnsi="Open Sans"/>
                  <w:b/>
                  <w:bCs/>
                  <w:color w:val="313131"/>
                  <w:sz w:val="21"/>
                  <w:szCs w:val="21"/>
                </w:rPr>
                <w:t>&lt;comment&gt;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Puts a comment in the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39" w:history="1">
              <w:r w:rsidR="00792A15" w:rsidRPr="00792A15">
                <w:rPr>
                  <w:rFonts w:ascii="Open Sans" w:hAnsi="Open Sans"/>
                  <w:b/>
                  <w:bCs/>
                  <w:color w:val="313131"/>
                  <w:sz w:val="21"/>
                  <w:szCs w:val="21"/>
                </w:rPr>
                <w:t>&lt;datalist&gt;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A list of options for input values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2" name="Picture 52"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0" w:history="1">
              <w:r w:rsidR="00792A15" w:rsidRPr="00792A15">
                <w:rPr>
                  <w:rFonts w:ascii="Open Sans" w:hAnsi="Open Sans"/>
                  <w:b/>
                  <w:bCs/>
                  <w:color w:val="313131"/>
                  <w:sz w:val="21"/>
                  <w:szCs w:val="21"/>
                </w:rPr>
                <w:t>&lt;dd&gt;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definition description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1" w:history="1">
              <w:r w:rsidR="00792A15" w:rsidRPr="00792A15">
                <w:rPr>
                  <w:rFonts w:ascii="Open Sans" w:hAnsi="Open Sans"/>
                  <w:b/>
                  <w:bCs/>
                  <w:color w:val="313131"/>
                  <w:sz w:val="21"/>
                  <w:szCs w:val="21"/>
                </w:rPr>
                <w:t>&lt;del&gt;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deleted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2" w:history="1">
              <w:r w:rsidR="00792A15" w:rsidRPr="00792A15">
                <w:rPr>
                  <w:rFonts w:ascii="Open Sans" w:hAnsi="Open Sans"/>
                  <w:b/>
                  <w:bCs/>
                  <w:color w:val="313131"/>
                  <w:sz w:val="21"/>
                  <w:szCs w:val="21"/>
                </w:rPr>
                <w:t>&lt;dfn&gt;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definition term</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3" w:history="1">
              <w:r w:rsidR="00792A15" w:rsidRPr="00792A15">
                <w:rPr>
                  <w:rFonts w:ascii="Open Sans" w:hAnsi="Open Sans"/>
                  <w:b/>
                  <w:bCs/>
                  <w:color w:val="313131"/>
                  <w:sz w:val="21"/>
                  <w:szCs w:val="21"/>
                </w:rPr>
                <w:t>&lt;dialog&gt;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dialog box or window</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1" name="Picture 51"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4" w:history="1">
              <w:r w:rsidR="00792A15" w:rsidRPr="00792A15">
                <w:rPr>
                  <w:rFonts w:ascii="Open Sans" w:hAnsi="Open Sans"/>
                  <w:b/>
                  <w:bCs/>
                  <w:color w:val="313131"/>
                  <w:sz w:val="21"/>
                  <w:szCs w:val="21"/>
                </w:rPr>
                <w:t>&lt;dir&gt;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a directory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5" w:history="1">
              <w:r w:rsidR="00792A15" w:rsidRPr="00792A15">
                <w:rPr>
                  <w:rFonts w:ascii="Open Sans" w:hAnsi="Open Sans"/>
                  <w:b/>
                  <w:bCs/>
                  <w:color w:val="313131"/>
                  <w:sz w:val="21"/>
                  <w:szCs w:val="21"/>
                </w:rPr>
                <w:t>&lt;div&gt;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section in a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6" w:history="1">
              <w:r w:rsidR="00792A15" w:rsidRPr="00792A15">
                <w:rPr>
                  <w:rFonts w:ascii="Open Sans" w:hAnsi="Open Sans"/>
                  <w:b/>
                  <w:bCs/>
                  <w:color w:val="313131"/>
                  <w:sz w:val="21"/>
                  <w:szCs w:val="21"/>
                </w:rPr>
                <w:t>&lt;dl&gt;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definition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7" w:history="1">
              <w:r w:rsidR="00792A15" w:rsidRPr="00792A15">
                <w:rPr>
                  <w:rFonts w:ascii="Open Sans" w:hAnsi="Open Sans"/>
                  <w:b/>
                  <w:bCs/>
                  <w:color w:val="313131"/>
                  <w:sz w:val="21"/>
                  <w:szCs w:val="21"/>
                </w:rPr>
                <w:t>&lt;dt&gt;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definition term</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8" w:history="1">
              <w:r w:rsidR="00792A15" w:rsidRPr="00792A15">
                <w:rPr>
                  <w:rFonts w:ascii="Open Sans" w:hAnsi="Open Sans"/>
                  <w:b/>
                  <w:bCs/>
                  <w:color w:val="313131"/>
                  <w:sz w:val="21"/>
                  <w:szCs w:val="21"/>
                </w:rPr>
                <w:t>&lt;em&gt;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emphasized text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49" w:history="1">
              <w:r w:rsidR="00792A15" w:rsidRPr="00792A15">
                <w:rPr>
                  <w:rFonts w:ascii="Open Sans" w:hAnsi="Open Sans"/>
                  <w:b/>
                  <w:bCs/>
                  <w:color w:val="313131"/>
                  <w:sz w:val="21"/>
                  <w:szCs w:val="21"/>
                </w:rPr>
                <w:t>&lt;embed&gt;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container for an external (non-HTML) application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50" name="Picture 50"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0" w:history="1">
              <w:r w:rsidR="00792A15" w:rsidRPr="00792A15">
                <w:rPr>
                  <w:rFonts w:ascii="Open Sans" w:hAnsi="Open Sans"/>
                  <w:b/>
                  <w:bCs/>
                  <w:color w:val="313131"/>
                  <w:sz w:val="21"/>
                  <w:szCs w:val="21"/>
                </w:rPr>
                <w:t>&lt;fieldset&gt;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fieldset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1" w:history="1">
              <w:r w:rsidR="00792A15" w:rsidRPr="00792A15">
                <w:rPr>
                  <w:rFonts w:ascii="Open Sans" w:hAnsi="Open Sans"/>
                  <w:b/>
                  <w:bCs/>
                  <w:color w:val="313131"/>
                  <w:sz w:val="21"/>
                  <w:szCs w:val="21"/>
                </w:rPr>
                <w:t>&lt;figcaption&gt;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caption for a &lt;figure&gt; element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9" name="Picture 49"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2" w:history="1">
              <w:r w:rsidR="00792A15" w:rsidRPr="00792A15">
                <w:rPr>
                  <w:rFonts w:ascii="Open Sans" w:hAnsi="Open Sans"/>
                  <w:b/>
                  <w:bCs/>
                  <w:color w:val="313131"/>
                  <w:sz w:val="21"/>
                  <w:szCs w:val="21"/>
                </w:rPr>
                <w:t>&lt;figure&gt;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self-contained content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8" name="Picture 48"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3" w:history="1">
              <w:r w:rsidR="00792A15" w:rsidRPr="00792A15">
                <w:rPr>
                  <w:rFonts w:ascii="Open Sans" w:hAnsi="Open Sans"/>
                  <w:b/>
                  <w:bCs/>
                  <w:color w:val="313131"/>
                  <w:sz w:val="21"/>
                  <w:szCs w:val="21"/>
                </w:rPr>
                <w:t>&lt;font&gt;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text font, size, and color</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4" w:history="1">
              <w:r w:rsidR="00792A15" w:rsidRPr="00792A15">
                <w:rPr>
                  <w:rFonts w:ascii="Open Sans" w:hAnsi="Open Sans"/>
                  <w:b/>
                  <w:bCs/>
                  <w:color w:val="313131"/>
                  <w:sz w:val="21"/>
                  <w:szCs w:val="21"/>
                </w:rPr>
                <w:t>&lt;footer&gt;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footer for a document or section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7" name="Picture 47"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5" w:history="1">
              <w:r w:rsidR="00792A15" w:rsidRPr="00792A15">
                <w:rPr>
                  <w:rFonts w:ascii="Open Sans" w:hAnsi="Open Sans"/>
                  <w:b/>
                  <w:bCs/>
                  <w:color w:val="313131"/>
                  <w:sz w:val="21"/>
                  <w:szCs w:val="21"/>
                </w:rPr>
                <w:t>&lt;form&gt;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form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6" w:history="1">
              <w:r w:rsidR="00792A15" w:rsidRPr="00792A15">
                <w:rPr>
                  <w:rFonts w:ascii="Open Sans" w:hAnsi="Open Sans"/>
                  <w:b/>
                  <w:bCs/>
                  <w:color w:val="313131"/>
                  <w:sz w:val="21"/>
                  <w:szCs w:val="21"/>
                </w:rPr>
                <w:t>&lt;frame&gt;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sub window (a frame)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7" w:history="1">
              <w:r w:rsidR="00792A15" w:rsidRPr="00792A15">
                <w:rPr>
                  <w:rFonts w:ascii="Open Sans" w:hAnsi="Open Sans"/>
                  <w:b/>
                  <w:bCs/>
                  <w:color w:val="313131"/>
                  <w:sz w:val="21"/>
                  <w:szCs w:val="21"/>
                </w:rPr>
                <w:t>&lt;frameset&gt;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set of frames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8" w:history="1">
              <w:r w:rsidR="00792A15" w:rsidRPr="00792A15">
                <w:rPr>
                  <w:rFonts w:ascii="Open Sans" w:hAnsi="Open Sans"/>
                  <w:b/>
                  <w:bCs/>
                  <w:color w:val="313131"/>
                  <w:sz w:val="21"/>
                  <w:szCs w:val="21"/>
                </w:rPr>
                <w:t>&lt;h1&gt; to &lt;h6&gt;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header 1 to header 6</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59" w:history="1">
              <w:r w:rsidR="00792A15" w:rsidRPr="00792A15">
                <w:rPr>
                  <w:rFonts w:ascii="Open Sans" w:hAnsi="Open Sans"/>
                  <w:b/>
                  <w:bCs/>
                  <w:color w:val="313131"/>
                  <w:sz w:val="21"/>
                  <w:szCs w:val="21"/>
                </w:rPr>
                <w:t>&lt;head&gt;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information about the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0" w:history="1">
              <w:r w:rsidR="00792A15" w:rsidRPr="00792A15">
                <w:rPr>
                  <w:rFonts w:ascii="Open Sans" w:hAnsi="Open Sans"/>
                  <w:b/>
                  <w:bCs/>
                  <w:color w:val="313131"/>
                  <w:sz w:val="21"/>
                  <w:szCs w:val="21"/>
                </w:rPr>
                <w:t>&lt;header&gt;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header for a document or section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6" name="Picture 46"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1" w:history="1">
              <w:r w:rsidR="00792A15" w:rsidRPr="00792A15">
                <w:rPr>
                  <w:rFonts w:ascii="Open Sans" w:hAnsi="Open Sans"/>
                  <w:b/>
                  <w:bCs/>
                  <w:color w:val="313131"/>
                  <w:sz w:val="21"/>
                  <w:szCs w:val="21"/>
                </w:rPr>
                <w:t>&lt;hr&gt;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horizontal rule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2" w:history="1">
              <w:r w:rsidR="00792A15" w:rsidRPr="00792A15">
                <w:rPr>
                  <w:rFonts w:ascii="Open Sans" w:hAnsi="Open Sans"/>
                  <w:b/>
                  <w:bCs/>
                  <w:color w:val="313131"/>
                  <w:sz w:val="21"/>
                  <w:szCs w:val="21"/>
                </w:rPr>
                <w:t>&lt;html&gt;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html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3" w:history="1">
              <w:r w:rsidR="00792A15" w:rsidRPr="00792A15">
                <w:rPr>
                  <w:rFonts w:ascii="Open Sans" w:hAnsi="Open Sans"/>
                  <w:b/>
                  <w:bCs/>
                  <w:color w:val="313131"/>
                  <w:sz w:val="21"/>
                  <w:szCs w:val="21"/>
                </w:rPr>
                <w:t>&lt;i&gt;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italic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4" w:history="1">
              <w:r w:rsidR="00792A15" w:rsidRPr="00792A15">
                <w:rPr>
                  <w:rFonts w:ascii="Open Sans" w:hAnsi="Open Sans"/>
                  <w:b/>
                  <w:bCs/>
                  <w:color w:val="313131"/>
                  <w:sz w:val="21"/>
                  <w:szCs w:val="21"/>
                </w:rPr>
                <w:t>&lt;iframe&gt;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inline sub window (frame)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5" w:history="1">
              <w:r w:rsidR="00792A15" w:rsidRPr="00792A15">
                <w:rPr>
                  <w:rFonts w:ascii="Open Sans" w:hAnsi="Open Sans"/>
                  <w:b/>
                  <w:bCs/>
                  <w:color w:val="313131"/>
                  <w:sz w:val="21"/>
                  <w:szCs w:val="21"/>
                </w:rPr>
                <w:t>&lt;ilayer&gt;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inline layer</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6" w:history="1">
              <w:r w:rsidR="00792A15" w:rsidRPr="00792A15">
                <w:rPr>
                  <w:rFonts w:ascii="Open Sans" w:hAnsi="Open Sans"/>
                  <w:b/>
                  <w:bCs/>
                  <w:color w:val="313131"/>
                  <w:sz w:val="21"/>
                  <w:szCs w:val="21"/>
                </w:rPr>
                <w:t>&lt;img&gt;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image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7" w:history="1">
              <w:r w:rsidR="00792A15" w:rsidRPr="00792A15">
                <w:rPr>
                  <w:rFonts w:ascii="Open Sans" w:hAnsi="Open Sans"/>
                  <w:b/>
                  <w:bCs/>
                  <w:color w:val="313131"/>
                  <w:sz w:val="21"/>
                  <w:szCs w:val="21"/>
                </w:rPr>
                <w:t>&lt;input&gt;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input field</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8" w:history="1">
              <w:r w:rsidR="00792A15" w:rsidRPr="00792A15">
                <w:rPr>
                  <w:rFonts w:ascii="Open Sans" w:hAnsi="Open Sans"/>
                  <w:b/>
                  <w:bCs/>
                  <w:color w:val="313131"/>
                  <w:sz w:val="21"/>
                  <w:szCs w:val="21"/>
                </w:rPr>
                <w:t>&lt;ins&gt;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inserted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69" w:history="1">
              <w:r w:rsidR="00792A15" w:rsidRPr="00792A15">
                <w:rPr>
                  <w:rFonts w:ascii="Open Sans" w:hAnsi="Open Sans"/>
                  <w:b/>
                  <w:bCs/>
                  <w:color w:val="313131"/>
                  <w:sz w:val="21"/>
                  <w:szCs w:val="21"/>
                </w:rPr>
                <w:t>&lt;isindex&gt;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a single-line input field</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0" w:history="1">
              <w:r w:rsidR="00792A15" w:rsidRPr="00792A15">
                <w:rPr>
                  <w:rFonts w:ascii="Open Sans" w:hAnsi="Open Sans"/>
                  <w:b/>
                  <w:bCs/>
                  <w:color w:val="313131"/>
                  <w:sz w:val="21"/>
                  <w:szCs w:val="21"/>
                </w:rPr>
                <w:t>&lt;kbd&gt;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keyboard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1" w:history="1">
              <w:r w:rsidR="00792A15" w:rsidRPr="00792A15">
                <w:rPr>
                  <w:rFonts w:ascii="Open Sans" w:hAnsi="Open Sans"/>
                  <w:b/>
                  <w:bCs/>
                  <w:color w:val="313131"/>
                  <w:sz w:val="21"/>
                  <w:szCs w:val="21"/>
                </w:rPr>
                <w:t>&lt;keygen&gt;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Generate key information in a form</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5" name="Picture 45"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2" w:history="1">
              <w:r w:rsidR="00792A15" w:rsidRPr="00792A15">
                <w:rPr>
                  <w:rFonts w:ascii="Open Sans" w:hAnsi="Open Sans"/>
                  <w:b/>
                  <w:bCs/>
                  <w:color w:val="313131"/>
                  <w:sz w:val="21"/>
                  <w:szCs w:val="21"/>
                </w:rPr>
                <w:t>&lt;label&gt;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label for a form control</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3" w:history="1">
              <w:r w:rsidR="00792A15" w:rsidRPr="00792A15">
                <w:rPr>
                  <w:rFonts w:ascii="Open Sans" w:hAnsi="Open Sans"/>
                  <w:b/>
                  <w:bCs/>
                  <w:color w:val="313131"/>
                  <w:sz w:val="21"/>
                  <w:szCs w:val="21"/>
                </w:rPr>
                <w:t>&lt;layer&gt;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layer</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4" w:history="1">
              <w:r w:rsidR="00792A15" w:rsidRPr="00792A15">
                <w:rPr>
                  <w:rFonts w:ascii="Open Sans" w:hAnsi="Open Sans"/>
                  <w:b/>
                  <w:bCs/>
                  <w:color w:val="313131"/>
                  <w:sz w:val="21"/>
                  <w:szCs w:val="21"/>
                </w:rPr>
                <w:t>&lt;legend&gt;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title in a fieldset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5" w:history="1">
              <w:r w:rsidR="00792A15" w:rsidRPr="00792A15">
                <w:rPr>
                  <w:rFonts w:ascii="Open Sans" w:hAnsi="Open Sans"/>
                  <w:b/>
                  <w:bCs/>
                  <w:color w:val="313131"/>
                  <w:sz w:val="21"/>
                  <w:szCs w:val="21"/>
                </w:rPr>
                <w:t>&lt;li&gt;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list item</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6" w:history="1">
              <w:r w:rsidR="00792A15" w:rsidRPr="00792A15">
                <w:rPr>
                  <w:rFonts w:ascii="Open Sans" w:hAnsi="Open Sans"/>
                  <w:b/>
                  <w:bCs/>
                  <w:color w:val="313131"/>
                  <w:sz w:val="21"/>
                  <w:szCs w:val="21"/>
                </w:rPr>
                <w:t>&lt;link&gt;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xml:space="preserve">Specifies a resource reference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7" w:history="1">
              <w:r w:rsidR="00792A15" w:rsidRPr="00792A15">
                <w:rPr>
                  <w:rFonts w:ascii="Open Sans" w:hAnsi="Open Sans"/>
                  <w:b/>
                  <w:bCs/>
                  <w:color w:val="313131"/>
                  <w:sz w:val="21"/>
                  <w:szCs w:val="21"/>
                </w:rPr>
                <w:t>&lt;main&gt;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the main or important content in the document. There is only one element in the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4" name="Picture 44"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8" w:history="1">
              <w:r w:rsidR="00792A15" w:rsidRPr="00792A15">
                <w:rPr>
                  <w:rFonts w:ascii="Open Sans" w:hAnsi="Open Sans"/>
                  <w:b/>
                  <w:bCs/>
                  <w:color w:val="313131"/>
                  <w:sz w:val="21"/>
                  <w:szCs w:val="21"/>
                </w:rPr>
                <w:t>&lt;map&gt;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image map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79" w:history="1">
              <w:r w:rsidR="00792A15" w:rsidRPr="00792A15">
                <w:rPr>
                  <w:rFonts w:ascii="Open Sans" w:hAnsi="Open Sans"/>
                  <w:b/>
                  <w:bCs/>
                  <w:color w:val="313131"/>
                  <w:sz w:val="21"/>
                  <w:szCs w:val="21"/>
                </w:rPr>
                <w:t>&lt;mark&gt;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text highlighted for reference purposes, that is for its relevance in another context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3" name="Picture 43"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0" w:history="1">
              <w:r w:rsidR="00792A15" w:rsidRPr="00792A15">
                <w:rPr>
                  <w:rFonts w:ascii="Open Sans" w:hAnsi="Open Sans"/>
                  <w:b/>
                  <w:bCs/>
                  <w:color w:val="313131"/>
                  <w:sz w:val="21"/>
                  <w:szCs w:val="21"/>
                </w:rPr>
                <w:t>&lt;marquee&gt;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Creates a scrolling-text marquee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1" w:history="1">
              <w:r w:rsidR="00792A15" w:rsidRPr="00792A15">
                <w:rPr>
                  <w:rFonts w:ascii="Open Sans" w:hAnsi="Open Sans"/>
                  <w:b/>
                  <w:bCs/>
                  <w:color w:val="313131"/>
                  <w:sz w:val="21"/>
                  <w:szCs w:val="21"/>
                </w:rPr>
                <w:t>&lt;menu&gt;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a menu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2" w:history="1">
              <w:r w:rsidR="00792A15" w:rsidRPr="00792A15">
                <w:rPr>
                  <w:rFonts w:ascii="Open Sans" w:hAnsi="Open Sans"/>
                  <w:b/>
                  <w:bCs/>
                  <w:color w:val="313131"/>
                  <w:sz w:val="21"/>
                  <w:szCs w:val="21"/>
                </w:rPr>
                <w:t>&lt;menuitem&gt;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command/menu item that the user can invoke from a popup menu</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2" name="Picture 42"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3" w:history="1">
              <w:r w:rsidR="00792A15" w:rsidRPr="00792A15">
                <w:rPr>
                  <w:rFonts w:ascii="Open Sans" w:hAnsi="Open Sans"/>
                  <w:b/>
                  <w:bCs/>
                  <w:color w:val="313131"/>
                  <w:sz w:val="21"/>
                  <w:szCs w:val="21"/>
                </w:rPr>
                <w:t>&lt;meta&gt;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meta data of an html document which is not displayed on the page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4" w:history="1">
              <w:r w:rsidR="00792A15" w:rsidRPr="00792A15">
                <w:rPr>
                  <w:rFonts w:ascii="Open Sans" w:hAnsi="Open Sans"/>
                  <w:b/>
                  <w:bCs/>
                  <w:color w:val="313131"/>
                  <w:sz w:val="21"/>
                  <w:szCs w:val="21"/>
                </w:rPr>
                <w:t>&lt;meter&gt;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scalar measurement within a known range (a gauge)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5" w:history="1">
              <w:r w:rsidR="00792A15" w:rsidRPr="00792A15">
                <w:rPr>
                  <w:rFonts w:ascii="Open Sans" w:hAnsi="Open Sans"/>
                  <w:b/>
                  <w:bCs/>
                  <w:color w:val="313131"/>
                  <w:sz w:val="21"/>
                  <w:szCs w:val="21"/>
                </w:rPr>
                <w:t>&lt;multicol&gt;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multicolumn text flow</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6" w:history="1">
              <w:r w:rsidR="00792A15" w:rsidRPr="00792A15">
                <w:rPr>
                  <w:rFonts w:ascii="Open Sans" w:hAnsi="Open Sans"/>
                  <w:b/>
                  <w:bCs/>
                  <w:color w:val="313131"/>
                  <w:sz w:val="21"/>
                  <w:szCs w:val="21"/>
                </w:rPr>
                <w:t>&lt;nav&gt;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section that contains only navigation links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1" name="Picture 41"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7" w:history="1">
              <w:r w:rsidR="00792A15" w:rsidRPr="00792A15">
                <w:rPr>
                  <w:rFonts w:ascii="Open Sans" w:hAnsi="Open Sans"/>
                  <w:b/>
                  <w:bCs/>
                  <w:color w:val="313131"/>
                  <w:sz w:val="21"/>
                  <w:szCs w:val="21"/>
                </w:rPr>
                <w:t>&lt;nobr&gt;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No breaks allowed in the enclosed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8" w:history="1">
              <w:r w:rsidR="00792A15" w:rsidRPr="00792A15">
                <w:rPr>
                  <w:rFonts w:ascii="Open Sans" w:hAnsi="Open Sans"/>
                  <w:b/>
                  <w:bCs/>
                  <w:color w:val="313131"/>
                  <w:sz w:val="21"/>
                  <w:szCs w:val="21"/>
                </w:rPr>
                <w:t>&lt;noembed&gt;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content to be presented by browsers that do not support the &lt;embed&gt; tag</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89" w:history="1">
              <w:r w:rsidR="00792A15" w:rsidRPr="00792A15">
                <w:rPr>
                  <w:rFonts w:ascii="Open Sans" w:hAnsi="Open Sans"/>
                  <w:b/>
                  <w:bCs/>
                  <w:color w:val="313131"/>
                  <w:sz w:val="21"/>
                  <w:szCs w:val="21"/>
                </w:rPr>
                <w:t>&lt;noframes&gt;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noframe section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0" w:history="1">
              <w:r w:rsidR="00792A15" w:rsidRPr="00792A15">
                <w:rPr>
                  <w:rFonts w:ascii="Open Sans" w:hAnsi="Open Sans"/>
                  <w:b/>
                  <w:bCs/>
                  <w:color w:val="313131"/>
                  <w:sz w:val="21"/>
                  <w:szCs w:val="21"/>
                </w:rPr>
                <w:t>&lt;noscript&gt;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noscript section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1" w:history="1">
              <w:r w:rsidR="00792A15" w:rsidRPr="00792A15">
                <w:rPr>
                  <w:rFonts w:ascii="Open Sans" w:hAnsi="Open Sans"/>
                  <w:b/>
                  <w:bCs/>
                  <w:color w:val="313131"/>
                  <w:sz w:val="21"/>
                  <w:szCs w:val="21"/>
                </w:rPr>
                <w:t>&lt;object&gt;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embedded object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2" w:history="1">
              <w:r w:rsidR="00792A15" w:rsidRPr="00792A15">
                <w:rPr>
                  <w:rFonts w:ascii="Open Sans" w:hAnsi="Open Sans"/>
                  <w:b/>
                  <w:bCs/>
                  <w:color w:val="313131"/>
                  <w:sz w:val="21"/>
                  <w:szCs w:val="21"/>
                </w:rPr>
                <w:t>&lt;ol&gt;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ordered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3" w:history="1">
              <w:r w:rsidR="00792A15" w:rsidRPr="00792A15">
                <w:rPr>
                  <w:rFonts w:ascii="Open Sans" w:hAnsi="Open Sans"/>
                  <w:b/>
                  <w:bCs/>
                  <w:color w:val="313131"/>
                  <w:sz w:val="21"/>
                  <w:szCs w:val="21"/>
                </w:rPr>
                <w:t>&lt;optgroup&gt;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option group</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4" w:history="1">
              <w:r w:rsidR="00792A15" w:rsidRPr="00792A15">
                <w:rPr>
                  <w:rFonts w:ascii="Open Sans" w:hAnsi="Open Sans"/>
                  <w:b/>
                  <w:bCs/>
                  <w:color w:val="313131"/>
                  <w:sz w:val="21"/>
                  <w:szCs w:val="21"/>
                </w:rPr>
                <w:t>&lt;option&gt;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option in a drop-down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5" w:history="1">
              <w:r w:rsidR="00792A15" w:rsidRPr="00792A15">
                <w:rPr>
                  <w:rFonts w:ascii="Open Sans" w:hAnsi="Open Sans"/>
                  <w:b/>
                  <w:bCs/>
                  <w:color w:val="313131"/>
                  <w:sz w:val="21"/>
                  <w:szCs w:val="21"/>
                </w:rPr>
                <w:t>&lt;output&gt;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the result of a calculation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40" name="Picture 40"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6" w:history="1">
              <w:r w:rsidR="00792A15" w:rsidRPr="00792A15">
                <w:rPr>
                  <w:rFonts w:ascii="Open Sans" w:hAnsi="Open Sans"/>
                  <w:b/>
                  <w:bCs/>
                  <w:color w:val="313131"/>
                  <w:sz w:val="21"/>
                  <w:szCs w:val="21"/>
                </w:rPr>
                <w:t>&lt;p&gt;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paragraph</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7" w:history="1">
              <w:r w:rsidR="00792A15" w:rsidRPr="00792A15">
                <w:rPr>
                  <w:rFonts w:ascii="Open Sans" w:hAnsi="Open Sans"/>
                  <w:b/>
                  <w:bCs/>
                  <w:color w:val="313131"/>
                  <w:sz w:val="21"/>
                  <w:szCs w:val="21"/>
                </w:rPr>
                <w:t>&lt;param&gt;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parameter for an object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8" w:history="1">
              <w:r w:rsidR="00792A15" w:rsidRPr="00792A15">
                <w:rPr>
                  <w:rFonts w:ascii="Open Sans" w:hAnsi="Open Sans"/>
                  <w:b/>
                  <w:bCs/>
                  <w:color w:val="313131"/>
                  <w:sz w:val="21"/>
                  <w:szCs w:val="21"/>
                </w:rPr>
                <w:t>&lt;plaintext&gt;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Render the remainder of the document as preformatted plain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99" w:history="1">
              <w:r w:rsidR="00792A15" w:rsidRPr="00792A15">
                <w:rPr>
                  <w:rFonts w:ascii="Open Sans" w:hAnsi="Open Sans"/>
                  <w:b/>
                  <w:bCs/>
                  <w:color w:val="313131"/>
                  <w:sz w:val="21"/>
                  <w:szCs w:val="21"/>
                </w:rPr>
                <w:t>&lt;pre&gt;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preformatted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0" w:history="1">
              <w:r w:rsidR="00792A15" w:rsidRPr="00792A15">
                <w:rPr>
                  <w:rFonts w:ascii="Open Sans" w:hAnsi="Open Sans"/>
                  <w:b/>
                  <w:bCs/>
                  <w:color w:val="313131"/>
                  <w:sz w:val="21"/>
                  <w:szCs w:val="21"/>
                </w:rPr>
                <w:t>&lt;progress&gt;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completion progress of a task</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39" name="Picture 39"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1" w:history="1">
              <w:r w:rsidR="00792A15" w:rsidRPr="00792A15">
                <w:rPr>
                  <w:rFonts w:ascii="Open Sans" w:hAnsi="Open Sans"/>
                  <w:b/>
                  <w:bCs/>
                  <w:color w:val="313131"/>
                  <w:sz w:val="21"/>
                  <w:szCs w:val="21"/>
                </w:rPr>
                <w:t>&lt;q&gt;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short quotation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2" w:history="1">
              <w:r w:rsidR="00792A15" w:rsidRPr="00792A15">
                <w:rPr>
                  <w:rFonts w:ascii="Open Sans" w:hAnsi="Open Sans"/>
                  <w:b/>
                  <w:bCs/>
                  <w:color w:val="313131"/>
                  <w:sz w:val="21"/>
                  <w:szCs w:val="21"/>
                </w:rPr>
                <w:t>&lt;rp&gt;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to show browsers that do not support the ruby element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38" name="Picture 38"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3" w:history="1">
              <w:r w:rsidR="00792A15" w:rsidRPr="00792A15">
                <w:rPr>
                  <w:rFonts w:ascii="Open Sans" w:hAnsi="Open Sans"/>
                  <w:b/>
                  <w:bCs/>
                  <w:color w:val="313131"/>
                  <w:sz w:val="21"/>
                  <w:szCs w:val="21"/>
                </w:rPr>
                <w:t>&lt;rt&gt;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xml:space="preserve">Specifies an text ruby annotation </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37" name="Picture 37"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4" w:history="1">
              <w:r w:rsidR="00792A15" w:rsidRPr="00792A15">
                <w:rPr>
                  <w:rFonts w:ascii="Open Sans" w:hAnsi="Open Sans"/>
                  <w:b/>
                  <w:bCs/>
                  <w:color w:val="313131"/>
                  <w:sz w:val="21"/>
                  <w:szCs w:val="21"/>
                </w:rPr>
                <w:t>&lt;ruby&gt;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ruby annotation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36" name="Picture 36"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5" w:history="1">
              <w:r w:rsidR="00792A15" w:rsidRPr="00792A15">
                <w:rPr>
                  <w:rFonts w:ascii="Open Sans" w:hAnsi="Open Sans"/>
                  <w:b/>
                  <w:bCs/>
                  <w:color w:val="313131"/>
                  <w:sz w:val="21"/>
                  <w:szCs w:val="21"/>
                </w:rPr>
                <w:t>&lt;s&gt;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strikethrough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6" w:history="1">
              <w:r w:rsidR="00792A15" w:rsidRPr="00792A15">
                <w:rPr>
                  <w:rFonts w:ascii="Open Sans" w:hAnsi="Open Sans"/>
                  <w:b/>
                  <w:bCs/>
                  <w:color w:val="313131"/>
                  <w:sz w:val="21"/>
                  <w:szCs w:val="21"/>
                </w:rPr>
                <w:t>&lt;samp&gt;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sample computer code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7" w:history="1">
              <w:r w:rsidR="00792A15" w:rsidRPr="00792A15">
                <w:rPr>
                  <w:rFonts w:ascii="Open Sans" w:hAnsi="Open Sans"/>
                  <w:b/>
                  <w:bCs/>
                  <w:color w:val="313131"/>
                  <w:sz w:val="21"/>
                  <w:szCs w:val="21"/>
                </w:rPr>
                <w:t>&lt;script&gt;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script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8" w:history="1">
              <w:r w:rsidR="00792A15" w:rsidRPr="00792A15">
                <w:rPr>
                  <w:rFonts w:ascii="Open Sans" w:hAnsi="Open Sans"/>
                  <w:b/>
                  <w:bCs/>
                  <w:color w:val="313131"/>
                  <w:sz w:val="21"/>
                  <w:szCs w:val="21"/>
                </w:rPr>
                <w:t>&lt;section&gt;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section in a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35" name="Picture 35"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09" w:history="1">
              <w:r w:rsidR="00792A15" w:rsidRPr="00792A15">
                <w:rPr>
                  <w:rFonts w:ascii="Open Sans" w:hAnsi="Open Sans"/>
                  <w:b/>
                  <w:bCs/>
                  <w:color w:val="313131"/>
                  <w:sz w:val="21"/>
                  <w:szCs w:val="21"/>
                </w:rPr>
                <w:t>&lt;select&gt;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selectable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0" w:history="1">
              <w:r w:rsidR="00792A15" w:rsidRPr="00792A15">
                <w:rPr>
                  <w:rFonts w:ascii="Open Sans" w:hAnsi="Open Sans"/>
                  <w:b/>
                  <w:bCs/>
                  <w:color w:val="313131"/>
                  <w:sz w:val="21"/>
                  <w:szCs w:val="21"/>
                </w:rPr>
                <w:t>&lt;spacer&gt;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white space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1" w:history="1">
              <w:r w:rsidR="00792A15" w:rsidRPr="00792A15">
                <w:rPr>
                  <w:rFonts w:ascii="Open Sans" w:hAnsi="Open Sans"/>
                  <w:b/>
                  <w:bCs/>
                  <w:color w:val="313131"/>
                  <w:sz w:val="21"/>
                  <w:szCs w:val="21"/>
                </w:rPr>
                <w:t>&lt;small&gt;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small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2" w:history="1">
              <w:r w:rsidR="00792A15" w:rsidRPr="00792A15">
                <w:rPr>
                  <w:rFonts w:ascii="Open Sans" w:hAnsi="Open Sans"/>
                  <w:b/>
                  <w:bCs/>
                  <w:color w:val="313131"/>
                  <w:sz w:val="21"/>
                  <w:szCs w:val="21"/>
                </w:rPr>
                <w:t>&lt;source&gt;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media resources for media elements, defined inside video or audio elements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29" name="Picture 29"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3" w:history="1">
              <w:r w:rsidR="00792A15" w:rsidRPr="00792A15">
                <w:rPr>
                  <w:rFonts w:ascii="Open Sans" w:hAnsi="Open Sans"/>
                  <w:b/>
                  <w:bCs/>
                  <w:color w:val="313131"/>
                  <w:sz w:val="21"/>
                  <w:szCs w:val="21"/>
                </w:rPr>
                <w:t>&lt;span&gt;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section in a document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4" w:history="1">
              <w:r w:rsidR="00792A15" w:rsidRPr="00792A15">
                <w:rPr>
                  <w:rFonts w:ascii="Open Sans" w:hAnsi="Open Sans"/>
                  <w:b/>
                  <w:bCs/>
                  <w:color w:val="313131"/>
                  <w:sz w:val="21"/>
                  <w:szCs w:val="21"/>
                </w:rPr>
                <w:t>&lt;strike&gt;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strikethrough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5" w:history="1">
              <w:r w:rsidR="00792A15" w:rsidRPr="00792A15">
                <w:rPr>
                  <w:rFonts w:ascii="Open Sans" w:hAnsi="Open Sans"/>
                  <w:b/>
                  <w:bCs/>
                  <w:color w:val="313131"/>
                  <w:sz w:val="21"/>
                  <w:szCs w:val="21"/>
                </w:rPr>
                <w:t>&lt;strong&gt;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strong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6" w:history="1">
              <w:r w:rsidR="00792A15" w:rsidRPr="00792A15">
                <w:rPr>
                  <w:rFonts w:ascii="Open Sans" w:hAnsi="Open Sans"/>
                  <w:b/>
                  <w:bCs/>
                  <w:color w:val="313131"/>
                  <w:sz w:val="21"/>
                  <w:szCs w:val="21"/>
                </w:rPr>
                <w:t>&lt;style&gt;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style definition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7" w:history="1">
              <w:r w:rsidR="00792A15" w:rsidRPr="00792A15">
                <w:rPr>
                  <w:rFonts w:ascii="Open Sans" w:hAnsi="Open Sans"/>
                  <w:b/>
                  <w:bCs/>
                  <w:color w:val="313131"/>
                  <w:sz w:val="21"/>
                  <w:szCs w:val="21"/>
                </w:rPr>
                <w:t>&lt;sub&gt;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subscripted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8" w:history="1">
              <w:r w:rsidR="00792A15" w:rsidRPr="00792A15">
                <w:rPr>
                  <w:rFonts w:ascii="Open Sans" w:hAnsi="Open Sans"/>
                  <w:b/>
                  <w:bCs/>
                  <w:color w:val="313131"/>
                  <w:sz w:val="21"/>
                  <w:szCs w:val="21"/>
                </w:rPr>
                <w:t>&lt;summary&gt;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summary, caption, or legend for a given &lt;details&gt;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26" name="Picture 26"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19" w:history="1">
              <w:r w:rsidR="00792A15" w:rsidRPr="00792A15">
                <w:rPr>
                  <w:rFonts w:ascii="Open Sans" w:hAnsi="Open Sans"/>
                  <w:b/>
                  <w:bCs/>
                  <w:color w:val="313131"/>
                  <w:sz w:val="21"/>
                  <w:szCs w:val="21"/>
                </w:rPr>
                <w:t>&lt;sup&gt;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superscripted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0" w:history="1">
              <w:r w:rsidR="00792A15" w:rsidRPr="00792A15">
                <w:rPr>
                  <w:rFonts w:ascii="Open Sans" w:hAnsi="Open Sans"/>
                  <w:b/>
                  <w:bCs/>
                  <w:color w:val="313131"/>
                  <w:sz w:val="21"/>
                  <w:szCs w:val="21"/>
                </w:rPr>
                <w:t>&lt;table&gt;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1" w:history="1">
              <w:r w:rsidR="00792A15" w:rsidRPr="00792A15">
                <w:rPr>
                  <w:rFonts w:ascii="Open Sans" w:hAnsi="Open Sans"/>
                  <w:b/>
                  <w:bCs/>
                  <w:color w:val="313131"/>
                  <w:sz w:val="21"/>
                  <w:szCs w:val="21"/>
                </w:rPr>
                <w:t>&lt;tbody&gt;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body</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2" w:history="1">
              <w:r w:rsidR="00792A15" w:rsidRPr="00792A15">
                <w:rPr>
                  <w:rFonts w:ascii="Open Sans" w:hAnsi="Open Sans"/>
                  <w:b/>
                  <w:bCs/>
                  <w:color w:val="313131"/>
                  <w:sz w:val="21"/>
                  <w:szCs w:val="21"/>
                </w:rPr>
                <w:t>&lt;td&gt;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cell</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3" w:history="1">
              <w:r w:rsidR="00792A15" w:rsidRPr="00792A15">
                <w:rPr>
                  <w:rFonts w:ascii="Open Sans" w:hAnsi="Open Sans"/>
                  <w:b/>
                  <w:bCs/>
                  <w:color w:val="313131"/>
                  <w:sz w:val="21"/>
                  <w:szCs w:val="21"/>
                </w:rPr>
                <w:t>&lt;textarea&gt;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text area</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4" w:history="1">
              <w:r w:rsidR="00792A15" w:rsidRPr="00792A15">
                <w:rPr>
                  <w:rFonts w:ascii="Open Sans" w:hAnsi="Open Sans"/>
                  <w:b/>
                  <w:bCs/>
                  <w:color w:val="313131"/>
                  <w:sz w:val="21"/>
                  <w:szCs w:val="21"/>
                </w:rPr>
                <w:t>&lt;tfoot&gt;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footer</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5" w:history="1">
              <w:r w:rsidR="00792A15" w:rsidRPr="00792A15">
                <w:rPr>
                  <w:rFonts w:ascii="Open Sans" w:hAnsi="Open Sans"/>
                  <w:b/>
                  <w:bCs/>
                  <w:color w:val="313131"/>
                  <w:sz w:val="21"/>
                  <w:szCs w:val="21"/>
                </w:rPr>
                <w:t>&lt;th&gt;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heading</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6" w:history="1">
              <w:r w:rsidR="00792A15" w:rsidRPr="00792A15">
                <w:rPr>
                  <w:rFonts w:ascii="Open Sans" w:hAnsi="Open Sans"/>
                  <w:b/>
                  <w:bCs/>
                  <w:color w:val="313131"/>
                  <w:sz w:val="21"/>
                  <w:szCs w:val="21"/>
                </w:rPr>
                <w:t>&lt;thead&gt;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header</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7" w:history="1">
              <w:r w:rsidR="00792A15" w:rsidRPr="00792A15">
                <w:rPr>
                  <w:rFonts w:ascii="Open Sans" w:hAnsi="Open Sans"/>
                  <w:b/>
                  <w:bCs/>
                  <w:color w:val="313131"/>
                  <w:sz w:val="21"/>
                  <w:szCs w:val="21"/>
                </w:rPr>
                <w:t>&lt;time&gt;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date and time &lt;details&gt;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22" name="Picture 22"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8" w:history="1">
              <w:r w:rsidR="00792A15" w:rsidRPr="00792A15">
                <w:rPr>
                  <w:rFonts w:ascii="Open Sans" w:hAnsi="Open Sans"/>
                  <w:b/>
                  <w:bCs/>
                  <w:color w:val="313131"/>
                  <w:sz w:val="21"/>
                  <w:szCs w:val="21"/>
                </w:rPr>
                <w:t>&lt;title&gt;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the document title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29" w:history="1">
              <w:r w:rsidR="00792A15" w:rsidRPr="00792A15">
                <w:rPr>
                  <w:rFonts w:ascii="Open Sans" w:hAnsi="Open Sans"/>
                  <w:b/>
                  <w:bCs/>
                  <w:color w:val="313131"/>
                  <w:sz w:val="21"/>
                  <w:szCs w:val="21"/>
                </w:rPr>
                <w:t>&lt;tr&gt;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table row</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0" w:history="1">
              <w:r w:rsidR="00792A15" w:rsidRPr="00792A15">
                <w:rPr>
                  <w:rFonts w:ascii="Open Sans" w:hAnsi="Open Sans"/>
                  <w:b/>
                  <w:bCs/>
                  <w:color w:val="313131"/>
                  <w:sz w:val="21"/>
                  <w:szCs w:val="21"/>
                </w:rPr>
                <w:t>&lt;track&gt;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text tracks used in mediaplayers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21" name="Picture 21"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1" w:history="1">
              <w:r w:rsidR="00792A15" w:rsidRPr="00792A15">
                <w:rPr>
                  <w:rFonts w:ascii="Open Sans" w:hAnsi="Open Sans"/>
                  <w:b/>
                  <w:bCs/>
                  <w:color w:val="313131"/>
                  <w:sz w:val="21"/>
                  <w:szCs w:val="21"/>
                </w:rPr>
                <w:t>&lt;tt&gt;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teletype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2" w:history="1">
              <w:r w:rsidR="00792A15" w:rsidRPr="00792A15">
                <w:rPr>
                  <w:rFonts w:ascii="Open Sans" w:hAnsi="Open Sans"/>
                  <w:b/>
                  <w:bCs/>
                  <w:color w:val="313131"/>
                  <w:sz w:val="21"/>
                  <w:szCs w:val="21"/>
                </w:rPr>
                <w:t>&lt;u&gt;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underlined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3" w:history="1">
              <w:r w:rsidR="00792A15" w:rsidRPr="00792A15">
                <w:rPr>
                  <w:rFonts w:ascii="Open Sans" w:hAnsi="Open Sans"/>
                  <w:b/>
                  <w:bCs/>
                  <w:color w:val="313131"/>
                  <w:sz w:val="21"/>
                  <w:szCs w:val="21"/>
                </w:rPr>
                <w:t>&lt;ul&gt;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an unordered list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4" w:history="1">
              <w:r w:rsidR="00792A15" w:rsidRPr="00792A15">
                <w:rPr>
                  <w:rFonts w:ascii="Open Sans" w:hAnsi="Open Sans"/>
                  <w:b/>
                  <w:bCs/>
                  <w:color w:val="313131"/>
                  <w:sz w:val="21"/>
                  <w:szCs w:val="21"/>
                </w:rPr>
                <w:t>&lt;var&gt;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variable</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5" w:history="1">
              <w:r w:rsidR="00792A15" w:rsidRPr="00792A15">
                <w:rPr>
                  <w:rFonts w:ascii="Open Sans" w:hAnsi="Open Sans"/>
                  <w:b/>
                  <w:bCs/>
                  <w:color w:val="313131"/>
                  <w:sz w:val="21"/>
                  <w:szCs w:val="21"/>
                </w:rPr>
                <w:t>&lt;video&gt;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Specifies a text tracks used in mediaplayers</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noProof/>
                <w:color w:val="313131"/>
                <w:sz w:val="21"/>
                <w:szCs w:val="21"/>
              </w:rPr>
              <w:drawing>
                <wp:inline distT="0" distB="0" distL="0" distR="0">
                  <wp:extent cx="190500" cy="160020"/>
                  <wp:effectExtent l="0" t="0" r="0" b="0"/>
                  <wp:docPr id="12" name="Picture 12"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6" w:history="1">
              <w:r w:rsidR="00792A15" w:rsidRPr="00792A15">
                <w:rPr>
                  <w:rFonts w:ascii="Open Sans" w:hAnsi="Open Sans"/>
                  <w:b/>
                  <w:bCs/>
                  <w:color w:val="313131"/>
                  <w:sz w:val="21"/>
                  <w:szCs w:val="21"/>
                </w:rPr>
                <w:t>&lt;wbr&gt;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Indicates a potential word break point within a &lt;nobr&gt; section</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r w:rsidR="00792A15" w:rsidRPr="00792A15" w:rsidTr="000F6ED4">
        <w:tc>
          <w:tcPr>
            <w:tcW w:w="0" w:type="auto"/>
            <w:hideMark/>
          </w:tcPr>
          <w:p w:rsidR="00792A15" w:rsidRPr="00792A15" w:rsidRDefault="009E18C7" w:rsidP="007C2E63">
            <w:pPr>
              <w:spacing w:after="300" w:line="330" w:lineRule="atLeast"/>
              <w:ind w:left="90"/>
              <w:rPr>
                <w:rFonts w:ascii="Open Sans" w:hAnsi="Open Sans"/>
                <w:color w:val="313131"/>
                <w:sz w:val="21"/>
                <w:szCs w:val="21"/>
              </w:rPr>
            </w:pPr>
            <w:hyperlink r:id="rId137" w:history="1">
              <w:r w:rsidR="00792A15" w:rsidRPr="00792A15">
                <w:rPr>
                  <w:rFonts w:ascii="Open Sans" w:hAnsi="Open Sans"/>
                  <w:b/>
                  <w:bCs/>
                  <w:color w:val="313131"/>
                  <w:sz w:val="21"/>
                  <w:szCs w:val="21"/>
                </w:rPr>
                <w:t>&lt;xmp&gt;</w:t>
              </w:r>
            </w:hyperlink>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Deprecated. Specifies preformatted text</w:t>
            </w:r>
          </w:p>
        </w:tc>
        <w:tc>
          <w:tcPr>
            <w:tcW w:w="0" w:type="auto"/>
            <w:hideMark/>
          </w:tcPr>
          <w:p w:rsidR="00792A15" w:rsidRPr="00792A15" w:rsidRDefault="00792A15" w:rsidP="007C2E63">
            <w:pPr>
              <w:spacing w:after="300" w:line="330" w:lineRule="atLeast"/>
              <w:ind w:left="90"/>
              <w:rPr>
                <w:rFonts w:ascii="Open Sans" w:hAnsi="Open Sans"/>
                <w:color w:val="313131"/>
                <w:sz w:val="21"/>
                <w:szCs w:val="21"/>
              </w:rPr>
            </w:pPr>
            <w:r w:rsidRPr="00792A15">
              <w:rPr>
                <w:rFonts w:ascii="Open Sans" w:hAnsi="Open Sans"/>
                <w:color w:val="313131"/>
                <w:sz w:val="21"/>
                <w:szCs w:val="21"/>
              </w:rPr>
              <w:t> </w:t>
            </w:r>
          </w:p>
        </w:tc>
      </w:tr>
    </w:tbl>
    <w:p w:rsidR="000F6ED4" w:rsidRDefault="000F6ED4" w:rsidP="007C2E63">
      <w:pPr>
        <w:ind w:left="90"/>
        <w:jc w:val="both"/>
        <w:rPr>
          <w:rFonts w:asciiTheme="minorHAnsi" w:hAnsiTheme="minorHAnsi" w:cstheme="majorBidi"/>
          <w:b/>
          <w:sz w:val="28"/>
          <w:szCs w:val="28"/>
        </w:rPr>
      </w:pPr>
    </w:p>
    <w:p w:rsidR="00BA4F46" w:rsidRDefault="00460B05" w:rsidP="007C2E63">
      <w:pPr>
        <w:ind w:left="90"/>
        <w:jc w:val="both"/>
        <w:rPr>
          <w:rFonts w:asciiTheme="minorHAnsi" w:hAnsiTheme="minorHAnsi" w:cstheme="majorBidi"/>
          <w:b/>
          <w:sz w:val="28"/>
          <w:szCs w:val="28"/>
        </w:rPr>
      </w:pPr>
      <w:r>
        <w:rPr>
          <w:rFonts w:asciiTheme="minorHAnsi" w:hAnsiTheme="minorHAnsi" w:cstheme="majorBidi"/>
          <w:b/>
          <w:sz w:val="28"/>
          <w:szCs w:val="28"/>
        </w:rPr>
        <w:t>GLOBAL ATTRIBUTES</w:t>
      </w:r>
    </w:p>
    <w:p w:rsidR="00460B05" w:rsidRDefault="00460B05" w:rsidP="007C2E63">
      <w:pPr>
        <w:pStyle w:val="html5badge"/>
        <w:ind w:left="90"/>
        <w:rPr>
          <w:rFonts w:ascii="Verdana" w:hAnsi="Verdana"/>
          <w:sz w:val="23"/>
          <w:szCs w:val="23"/>
        </w:rPr>
      </w:pPr>
      <w:r>
        <w:rPr>
          <w:rFonts w:ascii="Verdana" w:hAnsi="Verdana"/>
          <w:sz w:val="23"/>
          <w:szCs w:val="23"/>
        </w:rPr>
        <w:t>= Attribute added in HTML5.</w:t>
      </w:r>
    </w:p>
    <w:tbl>
      <w:tblPr>
        <w:tblStyle w:val="TableGrid"/>
        <w:tblW w:w="5000" w:type="pct"/>
        <w:tblLook w:val="04A0" w:firstRow="1" w:lastRow="0" w:firstColumn="1" w:lastColumn="0" w:noHBand="0" w:noVBand="1"/>
      </w:tblPr>
      <w:tblGrid>
        <w:gridCol w:w="2337"/>
        <w:gridCol w:w="7013"/>
      </w:tblGrid>
      <w:tr w:rsidR="00460B05" w:rsidTr="00A00A24">
        <w:tc>
          <w:tcPr>
            <w:tcW w:w="1250" w:type="pct"/>
            <w:hideMark/>
          </w:tcPr>
          <w:p w:rsidR="00460B05" w:rsidRDefault="00460B05"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0" w:type="auto"/>
            <w:hideMark/>
          </w:tcPr>
          <w:p w:rsidR="00460B05" w:rsidRDefault="00460B05"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38" w:history="1">
              <w:r w:rsidR="00460B05">
                <w:rPr>
                  <w:rStyle w:val="Hyperlink"/>
                  <w:rFonts w:ascii="Verdana" w:hAnsi="Verdana"/>
                  <w:sz w:val="23"/>
                  <w:szCs w:val="23"/>
                </w:rPr>
                <w:t>accesskey</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a shortcut key to activate/focus an element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39" w:history="1">
              <w:r w:rsidR="00460B05">
                <w:rPr>
                  <w:rStyle w:val="Hyperlink"/>
                  <w:rFonts w:ascii="Verdana" w:hAnsi="Verdana"/>
                  <w:sz w:val="23"/>
                  <w:szCs w:val="23"/>
                </w:rPr>
                <w:t>class</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one or more classnames for an element (refers to a class in a style sheet)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0" w:history="1">
              <w:r w:rsidR="00460B05">
                <w:rPr>
                  <w:rStyle w:val="Hyperlink"/>
                  <w:rFonts w:ascii="Verdana" w:hAnsi="Verdana"/>
                  <w:sz w:val="23"/>
                  <w:szCs w:val="23"/>
                </w:rPr>
                <w:t>contenteditable</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whether the content of an element is editable or not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1" w:history="1">
              <w:r w:rsidR="00460B05">
                <w:rPr>
                  <w:rStyle w:val="Hyperlink"/>
                  <w:rFonts w:ascii="Verdana" w:hAnsi="Verdana"/>
                  <w:sz w:val="23"/>
                  <w:szCs w:val="23"/>
                </w:rPr>
                <w:t>contextmenu</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 xml:space="preserve">Specifies a context menu for an element. The context menu appears when a user right-clicks on the element </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2" w:history="1">
              <w:r w:rsidR="00460B05">
                <w:rPr>
                  <w:rStyle w:val="Hyperlink"/>
                  <w:rFonts w:ascii="Verdana" w:hAnsi="Verdana"/>
                  <w:sz w:val="23"/>
                  <w:szCs w:val="23"/>
                </w:rPr>
                <w:t>data-*</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Used to store custom data private to the page or application</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3" w:history="1">
              <w:r w:rsidR="00460B05">
                <w:rPr>
                  <w:rStyle w:val="Hyperlink"/>
                  <w:rFonts w:ascii="Verdana" w:hAnsi="Verdana"/>
                  <w:sz w:val="23"/>
                  <w:szCs w:val="23"/>
                </w:rPr>
                <w:t>dir</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the text direction for the content in an element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4" w:history="1">
              <w:r w:rsidR="00460B05">
                <w:rPr>
                  <w:rStyle w:val="Hyperlink"/>
                  <w:rFonts w:ascii="Verdana" w:hAnsi="Verdana"/>
                  <w:sz w:val="23"/>
                  <w:szCs w:val="23"/>
                </w:rPr>
                <w:t>draggable</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whether an element is draggable or not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5" w:history="1">
              <w:r w:rsidR="00460B05">
                <w:rPr>
                  <w:rStyle w:val="Hyperlink"/>
                  <w:rFonts w:ascii="Verdana" w:hAnsi="Verdana"/>
                  <w:sz w:val="23"/>
                  <w:szCs w:val="23"/>
                </w:rPr>
                <w:t>dropzone</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whether the dragged data is copied, moved, or linked, when dropped</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6" w:history="1">
              <w:r w:rsidR="00460B05">
                <w:rPr>
                  <w:rStyle w:val="Hyperlink"/>
                  <w:rFonts w:ascii="Verdana" w:hAnsi="Verdana"/>
                  <w:sz w:val="23"/>
                  <w:szCs w:val="23"/>
                </w:rPr>
                <w:t>hidden</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that an element is not yet, or is no longer, relevant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7" w:history="1">
              <w:r w:rsidR="00460B05">
                <w:rPr>
                  <w:rStyle w:val="Hyperlink"/>
                  <w:rFonts w:ascii="Verdana" w:hAnsi="Verdana"/>
                  <w:sz w:val="23"/>
                  <w:szCs w:val="23"/>
                </w:rPr>
                <w:t>id</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a unique id for an element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8" w:history="1">
              <w:r w:rsidR="00460B05">
                <w:rPr>
                  <w:rStyle w:val="Hyperlink"/>
                  <w:rFonts w:ascii="Verdana" w:hAnsi="Verdana"/>
                  <w:sz w:val="23"/>
                  <w:szCs w:val="23"/>
                </w:rPr>
                <w:t>lang</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the language of the element's content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49" w:history="1">
              <w:r w:rsidR="00460B05">
                <w:rPr>
                  <w:rStyle w:val="Hyperlink"/>
                  <w:rFonts w:ascii="Verdana" w:hAnsi="Verdana"/>
                  <w:sz w:val="23"/>
                  <w:szCs w:val="23"/>
                </w:rPr>
                <w:t>spellcheck</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whether the element is to have its spelling and grammar checked or not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50" w:history="1">
              <w:r w:rsidR="00460B05">
                <w:rPr>
                  <w:rStyle w:val="Hyperlink"/>
                  <w:rFonts w:ascii="Verdana" w:hAnsi="Verdana"/>
                  <w:sz w:val="23"/>
                  <w:szCs w:val="23"/>
                </w:rPr>
                <w:t>style</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an inline CSS style for an element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51" w:history="1">
              <w:r w:rsidR="00460B05">
                <w:rPr>
                  <w:rStyle w:val="Hyperlink"/>
                  <w:rFonts w:ascii="Verdana" w:hAnsi="Verdana"/>
                  <w:sz w:val="23"/>
                  <w:szCs w:val="23"/>
                </w:rPr>
                <w:t>tabindex</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the tabbing order of an element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52" w:history="1">
              <w:r w:rsidR="00460B05">
                <w:rPr>
                  <w:rStyle w:val="Hyperlink"/>
                  <w:rFonts w:ascii="Verdana" w:hAnsi="Verdana"/>
                  <w:sz w:val="23"/>
                  <w:szCs w:val="23"/>
                </w:rPr>
                <w:t>title</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extra information about an element</w:t>
            </w:r>
          </w:p>
        </w:tc>
      </w:tr>
      <w:tr w:rsidR="00460B05" w:rsidTr="00A00A24">
        <w:tc>
          <w:tcPr>
            <w:tcW w:w="0" w:type="auto"/>
            <w:hideMark/>
          </w:tcPr>
          <w:p w:rsidR="00460B05" w:rsidRDefault="009E18C7" w:rsidP="007C2E63">
            <w:pPr>
              <w:spacing w:before="300" w:after="300"/>
              <w:ind w:left="90"/>
              <w:rPr>
                <w:rFonts w:ascii="Verdana" w:hAnsi="Verdana"/>
                <w:sz w:val="23"/>
                <w:szCs w:val="23"/>
              </w:rPr>
            </w:pPr>
            <w:hyperlink r:id="rId153" w:history="1">
              <w:r w:rsidR="00460B05">
                <w:rPr>
                  <w:rStyle w:val="Hyperlink"/>
                  <w:rFonts w:ascii="Verdana" w:hAnsi="Verdana"/>
                  <w:sz w:val="23"/>
                  <w:szCs w:val="23"/>
                </w:rPr>
                <w:t>translate</w:t>
              </w:r>
            </w:hyperlink>
          </w:p>
        </w:tc>
        <w:tc>
          <w:tcPr>
            <w:tcW w:w="0" w:type="auto"/>
            <w:hideMark/>
          </w:tcPr>
          <w:p w:rsidR="00460B05" w:rsidRDefault="00460B05" w:rsidP="007C2E63">
            <w:pPr>
              <w:spacing w:before="300" w:after="300"/>
              <w:ind w:left="90"/>
              <w:rPr>
                <w:rFonts w:ascii="Verdana" w:hAnsi="Verdana"/>
                <w:sz w:val="23"/>
                <w:szCs w:val="23"/>
              </w:rPr>
            </w:pPr>
            <w:r>
              <w:rPr>
                <w:rFonts w:ascii="Verdana" w:hAnsi="Verdana"/>
                <w:sz w:val="23"/>
                <w:szCs w:val="23"/>
              </w:rPr>
              <w:t>Specifies whether the content of an element should be translated or not</w:t>
            </w:r>
          </w:p>
        </w:tc>
      </w:tr>
    </w:tbl>
    <w:p w:rsidR="00460B05" w:rsidRDefault="00460B05" w:rsidP="007C2E63">
      <w:pPr>
        <w:ind w:left="90"/>
        <w:jc w:val="both"/>
        <w:rPr>
          <w:rFonts w:asciiTheme="minorHAnsi" w:hAnsiTheme="minorHAnsi" w:cstheme="majorBidi"/>
          <w:b/>
          <w:sz w:val="28"/>
          <w:szCs w:val="28"/>
        </w:rPr>
      </w:pPr>
    </w:p>
    <w:p w:rsidR="00460B05" w:rsidRDefault="00460B05"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EVENT HANDLERS</w:t>
      </w:r>
    </w:p>
    <w:p w:rsidR="0017491A" w:rsidRDefault="0017491A" w:rsidP="007C2E63">
      <w:pPr>
        <w:pStyle w:val="NormalWeb"/>
        <w:ind w:left="90"/>
        <w:rPr>
          <w:rFonts w:ascii="Verdana" w:hAnsi="Verdana"/>
          <w:sz w:val="23"/>
          <w:szCs w:val="23"/>
        </w:rPr>
      </w:pPr>
      <w:r>
        <w:rPr>
          <w:rFonts w:ascii="Verdana" w:hAnsi="Verdana"/>
          <w:sz w:val="23"/>
          <w:szCs w:val="23"/>
        </w:rPr>
        <w:t>HTML 4 added the ability to let events trigger actions in a browser, like starting a JavaScript when a user clicks on an element.</w:t>
      </w:r>
    </w:p>
    <w:p w:rsidR="0017491A" w:rsidRDefault="0017491A" w:rsidP="007C2E63">
      <w:pPr>
        <w:pStyle w:val="NormalWeb"/>
        <w:ind w:left="90"/>
        <w:rPr>
          <w:rFonts w:ascii="Verdana" w:hAnsi="Verdana"/>
          <w:sz w:val="23"/>
          <w:szCs w:val="23"/>
        </w:rPr>
      </w:pPr>
      <w:r>
        <w:rPr>
          <w:rFonts w:ascii="Verdana" w:hAnsi="Verdana"/>
          <w:sz w:val="23"/>
          <w:szCs w:val="23"/>
        </w:rPr>
        <w:t>Below are the global event attributes that can be added to HTML elements to define event actions.</w:t>
      </w:r>
    </w:p>
    <w:p w:rsidR="0017491A" w:rsidRDefault="0017491A" w:rsidP="007C2E63">
      <w:pPr>
        <w:pStyle w:val="html5badge"/>
        <w:ind w:left="90"/>
        <w:rPr>
          <w:rFonts w:ascii="Verdana" w:hAnsi="Verdana"/>
          <w:sz w:val="23"/>
          <w:szCs w:val="23"/>
        </w:rPr>
      </w:pPr>
      <w:r>
        <w:rPr>
          <w:rFonts w:ascii="Verdana" w:hAnsi="Verdana"/>
          <w:sz w:val="23"/>
          <w:szCs w:val="23"/>
        </w:rPr>
        <w:t>= New event attributes in HTML5.</w:t>
      </w:r>
    </w:p>
    <w:p w:rsidR="0017491A" w:rsidRPr="000F6ED4" w:rsidRDefault="0017491A" w:rsidP="007C2E63">
      <w:pPr>
        <w:pStyle w:val="NormalWeb"/>
        <w:ind w:left="90"/>
        <w:rPr>
          <w:rFonts w:ascii="Verdana" w:hAnsi="Verdana"/>
          <w:sz w:val="23"/>
          <w:szCs w:val="23"/>
        </w:rPr>
      </w:pPr>
      <w:r w:rsidRPr="000F6ED4">
        <w:rPr>
          <w:rFonts w:ascii="Verdana" w:hAnsi="Verdana"/>
          <w:sz w:val="23"/>
          <w:szCs w:val="23"/>
        </w:rPr>
        <w:t>Window Event Attributes</w:t>
      </w:r>
    </w:p>
    <w:p w:rsidR="0017491A" w:rsidRDefault="0017491A" w:rsidP="007C2E63">
      <w:pPr>
        <w:pStyle w:val="NormalWeb"/>
        <w:ind w:left="90"/>
        <w:rPr>
          <w:rFonts w:ascii="Verdana" w:hAnsi="Verdana"/>
          <w:sz w:val="23"/>
          <w:szCs w:val="23"/>
        </w:rPr>
      </w:pPr>
      <w:r>
        <w:rPr>
          <w:rFonts w:ascii="Verdana" w:hAnsi="Verdana"/>
          <w:sz w:val="23"/>
          <w:szCs w:val="23"/>
        </w:rPr>
        <w:t>Events triggered for the window object (applies to the &lt;body&gt; tag):</w:t>
      </w:r>
    </w:p>
    <w:tbl>
      <w:tblPr>
        <w:tblStyle w:val="TableGrid"/>
        <w:tblW w:w="5000" w:type="pct"/>
        <w:tblLook w:val="04A0" w:firstRow="1" w:lastRow="0" w:firstColumn="1" w:lastColumn="0" w:noHBand="0" w:noVBand="1"/>
      </w:tblPr>
      <w:tblGrid>
        <w:gridCol w:w="2400"/>
        <w:gridCol w:w="1125"/>
        <w:gridCol w:w="5825"/>
      </w:tblGrid>
      <w:tr w:rsidR="0017491A" w:rsidTr="002A4FC8">
        <w:tc>
          <w:tcPr>
            <w:tcW w:w="24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54" w:history="1">
              <w:r w:rsidR="0017491A">
                <w:rPr>
                  <w:rStyle w:val="Hyperlink"/>
                  <w:rFonts w:ascii="Verdana" w:hAnsi="Verdana"/>
                  <w:sz w:val="23"/>
                  <w:szCs w:val="23"/>
                </w:rPr>
                <w:t>onafterprint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after the document is printed</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55" w:history="1">
              <w:r w:rsidR="0017491A">
                <w:rPr>
                  <w:rStyle w:val="Hyperlink"/>
                  <w:rFonts w:ascii="Verdana" w:hAnsi="Verdana"/>
                  <w:sz w:val="23"/>
                  <w:szCs w:val="23"/>
                </w:rPr>
                <w:t>onbeforeprint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before the document is printed</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56" w:history="1">
              <w:r w:rsidR="0017491A">
                <w:rPr>
                  <w:rStyle w:val="Hyperlink"/>
                  <w:rFonts w:ascii="Verdana" w:hAnsi="Verdana"/>
                  <w:sz w:val="23"/>
                  <w:szCs w:val="23"/>
                </w:rPr>
                <w:t>onbeforeunload</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document is about to be unloaded</w:t>
            </w:r>
          </w:p>
        </w:tc>
      </w:tr>
      <w:tr w:rsidR="0017491A" w:rsidTr="002A4FC8">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onerror</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error occurs</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57" w:history="1">
              <w:r w:rsidR="0017491A">
                <w:rPr>
                  <w:rStyle w:val="Hyperlink"/>
                  <w:rFonts w:ascii="Verdana" w:hAnsi="Verdana"/>
                  <w:sz w:val="23"/>
                  <w:szCs w:val="23"/>
                </w:rPr>
                <w:t>onhashchange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there has been changes to the anchor part of the a URL</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58" w:history="1">
              <w:r w:rsidR="0017491A">
                <w:rPr>
                  <w:rStyle w:val="Hyperlink"/>
                  <w:rFonts w:ascii="Verdana" w:hAnsi="Verdana"/>
                  <w:sz w:val="23"/>
                  <w:szCs w:val="23"/>
                </w:rPr>
                <w:t>onload</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after the page is finished loading</w:t>
            </w:r>
          </w:p>
        </w:tc>
      </w:tr>
      <w:tr w:rsidR="0017491A" w:rsidTr="002A4FC8">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lastRenderedPageBreak/>
              <w:t>onmessage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message is triggered</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59" w:history="1">
              <w:r w:rsidR="0017491A">
                <w:rPr>
                  <w:rStyle w:val="Hyperlink"/>
                  <w:rFonts w:ascii="Verdana" w:hAnsi="Verdana"/>
                  <w:sz w:val="23"/>
                  <w:szCs w:val="23"/>
                </w:rPr>
                <w:t>onoffline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browser starts to work offline</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60" w:history="1">
              <w:r w:rsidR="0017491A">
                <w:rPr>
                  <w:rStyle w:val="Hyperlink"/>
                  <w:rFonts w:ascii="Verdana" w:hAnsi="Verdana"/>
                  <w:sz w:val="23"/>
                  <w:szCs w:val="23"/>
                </w:rPr>
                <w:t>ononline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browser starts to work online</w:t>
            </w:r>
          </w:p>
        </w:tc>
      </w:tr>
      <w:tr w:rsidR="0017491A" w:rsidTr="002A4FC8">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onpagehide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 user navigates away from a page</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61" w:history="1">
              <w:r w:rsidR="0017491A">
                <w:rPr>
                  <w:rStyle w:val="Hyperlink"/>
                  <w:rFonts w:ascii="Verdana" w:hAnsi="Verdana"/>
                  <w:sz w:val="23"/>
                  <w:szCs w:val="23"/>
                </w:rPr>
                <w:t>onpageshow</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 user navigates to a page</w:t>
            </w:r>
          </w:p>
        </w:tc>
      </w:tr>
      <w:tr w:rsidR="0017491A" w:rsidTr="002A4FC8">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onpopstate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window's history changes</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62" w:history="1">
              <w:r w:rsidR="0017491A">
                <w:rPr>
                  <w:rStyle w:val="Hyperlink"/>
                  <w:rFonts w:ascii="Verdana" w:hAnsi="Verdana"/>
                  <w:sz w:val="23"/>
                  <w:szCs w:val="23"/>
                </w:rPr>
                <w:t>onresize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browser window is resized</w:t>
            </w:r>
          </w:p>
        </w:tc>
      </w:tr>
      <w:tr w:rsidR="0017491A" w:rsidTr="002A4FC8">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onstorage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 Web Storage area is updated</w:t>
            </w:r>
          </w:p>
        </w:tc>
      </w:tr>
      <w:tr w:rsidR="0017491A" w:rsidTr="002A4FC8">
        <w:tc>
          <w:tcPr>
            <w:tcW w:w="0" w:type="auto"/>
            <w:hideMark/>
          </w:tcPr>
          <w:p w:rsidR="0017491A" w:rsidRDefault="009E18C7" w:rsidP="007C2E63">
            <w:pPr>
              <w:spacing w:before="300" w:after="300"/>
              <w:ind w:left="90"/>
              <w:rPr>
                <w:rFonts w:ascii="Verdana" w:hAnsi="Verdana"/>
                <w:sz w:val="23"/>
                <w:szCs w:val="23"/>
              </w:rPr>
            </w:pPr>
            <w:hyperlink r:id="rId163" w:history="1">
              <w:r w:rsidR="0017491A">
                <w:rPr>
                  <w:rStyle w:val="Hyperlink"/>
                  <w:rFonts w:ascii="Verdana" w:hAnsi="Verdana"/>
                  <w:sz w:val="23"/>
                  <w:szCs w:val="23"/>
                </w:rPr>
                <w:t>onunload</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once a page has unloaded (or the browser window has been closed)</w:t>
            </w:r>
          </w:p>
        </w:tc>
      </w:tr>
    </w:tbl>
    <w:p w:rsidR="007C2E63" w:rsidRDefault="007C2E63" w:rsidP="007C2E63">
      <w:pPr>
        <w:pStyle w:val="Heading2"/>
        <w:ind w:left="90"/>
      </w:pPr>
    </w:p>
    <w:p w:rsidR="0017491A" w:rsidRDefault="0017491A" w:rsidP="007C2E63">
      <w:pPr>
        <w:pStyle w:val="Heading2"/>
        <w:ind w:left="90"/>
        <w:rPr>
          <w:rFonts w:ascii="Segoe UI" w:hAnsi="Segoe UI"/>
          <w:sz w:val="45"/>
          <w:szCs w:val="45"/>
        </w:rPr>
      </w:pPr>
      <w:r>
        <w:t>Form Events</w:t>
      </w:r>
    </w:p>
    <w:p w:rsidR="0017491A" w:rsidRDefault="0017491A" w:rsidP="007C2E63">
      <w:pPr>
        <w:pStyle w:val="NormalWeb"/>
        <w:ind w:left="90"/>
        <w:rPr>
          <w:rFonts w:ascii="Verdana" w:hAnsi="Verdana"/>
          <w:sz w:val="23"/>
          <w:szCs w:val="23"/>
        </w:rPr>
      </w:pPr>
      <w:r>
        <w:rPr>
          <w:rFonts w:ascii="Verdana" w:hAnsi="Verdana"/>
          <w:sz w:val="23"/>
          <w:szCs w:val="23"/>
        </w:rPr>
        <w:t>Events triggered by actions inside a HTML form (applies to almost all HTML elements, but is most used in form elements):</w:t>
      </w:r>
    </w:p>
    <w:tbl>
      <w:tblPr>
        <w:tblStyle w:val="TableGrid"/>
        <w:tblW w:w="5000" w:type="pct"/>
        <w:tblLook w:val="04A0" w:firstRow="1" w:lastRow="0" w:firstColumn="1" w:lastColumn="0" w:noHBand="0" w:noVBand="1"/>
      </w:tblPr>
      <w:tblGrid>
        <w:gridCol w:w="2400"/>
        <w:gridCol w:w="1125"/>
        <w:gridCol w:w="5825"/>
      </w:tblGrid>
      <w:tr w:rsidR="0017491A" w:rsidTr="007C2E63">
        <w:tc>
          <w:tcPr>
            <w:tcW w:w="24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64" w:history="1">
              <w:r w:rsidR="0017491A">
                <w:rPr>
                  <w:rStyle w:val="Hyperlink"/>
                  <w:rFonts w:ascii="Verdana" w:hAnsi="Verdana"/>
                  <w:sz w:val="23"/>
                  <w:szCs w:val="23"/>
                </w:rPr>
                <w:t>onblur</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the moment that the element loses focus</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65" w:history="1">
              <w:r w:rsidR="0017491A">
                <w:rPr>
                  <w:rStyle w:val="Hyperlink"/>
                  <w:rFonts w:ascii="Verdana" w:hAnsi="Verdana"/>
                  <w:sz w:val="23"/>
                  <w:szCs w:val="23"/>
                </w:rPr>
                <w:t>onchange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the moment when the value of the element is changed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66" w:history="1">
              <w:r w:rsidR="0017491A">
                <w:rPr>
                  <w:rStyle w:val="Hyperlink"/>
                  <w:rFonts w:ascii="Verdana" w:hAnsi="Verdana"/>
                  <w:sz w:val="23"/>
                  <w:szCs w:val="23"/>
                </w:rPr>
                <w:t>oncontextmenu</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 context menu is triggered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67" w:history="1">
              <w:r w:rsidR="0017491A">
                <w:rPr>
                  <w:rStyle w:val="Hyperlink"/>
                  <w:rFonts w:ascii="Verdana" w:hAnsi="Verdana"/>
                  <w:sz w:val="23"/>
                  <w:szCs w:val="23"/>
                </w:rPr>
                <w:t>onfocus</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the moment when the element gets focus</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68" w:history="1">
              <w:r w:rsidR="0017491A">
                <w:rPr>
                  <w:rStyle w:val="Hyperlink"/>
                  <w:rFonts w:ascii="Verdana" w:hAnsi="Verdana"/>
                  <w:sz w:val="23"/>
                  <w:szCs w:val="23"/>
                </w:rPr>
                <w:t>oninput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 gets user input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69" w:history="1">
              <w:r w:rsidR="0017491A">
                <w:rPr>
                  <w:rStyle w:val="Hyperlink"/>
                  <w:rFonts w:ascii="Verdana" w:hAnsi="Verdana"/>
                  <w:sz w:val="23"/>
                  <w:szCs w:val="23"/>
                </w:rPr>
                <w:t>oninvalid</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 is invalid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0" w:history="1">
              <w:r w:rsidR="0017491A">
                <w:rPr>
                  <w:rStyle w:val="Hyperlink"/>
                  <w:rFonts w:ascii="Verdana" w:hAnsi="Verdana"/>
                  <w:sz w:val="23"/>
                  <w:szCs w:val="23"/>
                </w:rPr>
                <w:t>onreset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Reset button in a form is clicked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1" w:history="1">
              <w:r w:rsidR="0017491A">
                <w:rPr>
                  <w:rStyle w:val="Hyperlink"/>
                  <w:rFonts w:ascii="Verdana" w:hAnsi="Verdana"/>
                  <w:sz w:val="23"/>
                  <w:szCs w:val="23"/>
                </w:rPr>
                <w:t>onsearch</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user writes something in a search field (for &lt; input="search"&gt;)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2" w:history="1">
              <w:r w:rsidR="0017491A">
                <w:rPr>
                  <w:rStyle w:val="Hyperlink"/>
                  <w:rFonts w:ascii="Verdana" w:hAnsi="Verdana"/>
                  <w:sz w:val="23"/>
                  <w:szCs w:val="23"/>
                </w:rPr>
                <w:t>onselect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after some text has been selected in an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3" w:history="1">
              <w:r w:rsidR="0017491A">
                <w:rPr>
                  <w:rStyle w:val="Hyperlink"/>
                  <w:rFonts w:ascii="Verdana" w:hAnsi="Verdana"/>
                  <w:sz w:val="23"/>
                  <w:szCs w:val="23"/>
                </w:rPr>
                <w:t>onsubmit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form is submitted</w:t>
            </w:r>
          </w:p>
        </w:tc>
      </w:tr>
    </w:tbl>
    <w:p w:rsidR="007C2E63" w:rsidRDefault="007C2E63" w:rsidP="007C2E63">
      <w:pPr>
        <w:pStyle w:val="Heading2"/>
        <w:ind w:left="90"/>
      </w:pPr>
    </w:p>
    <w:p w:rsidR="0017491A" w:rsidRDefault="0017491A" w:rsidP="007C2E63">
      <w:pPr>
        <w:pStyle w:val="Heading2"/>
        <w:ind w:left="90"/>
        <w:rPr>
          <w:rFonts w:ascii="Segoe UI" w:hAnsi="Segoe UI"/>
          <w:sz w:val="45"/>
          <w:szCs w:val="45"/>
        </w:rPr>
      </w:pPr>
      <w:r>
        <w:t>Keyboard Events</w:t>
      </w:r>
    </w:p>
    <w:tbl>
      <w:tblPr>
        <w:tblStyle w:val="TableGrid"/>
        <w:tblW w:w="5000" w:type="pct"/>
        <w:tblLook w:val="04A0" w:firstRow="1" w:lastRow="0" w:firstColumn="1" w:lastColumn="0" w:noHBand="0" w:noVBand="1"/>
      </w:tblPr>
      <w:tblGrid>
        <w:gridCol w:w="2400"/>
        <w:gridCol w:w="1125"/>
        <w:gridCol w:w="5825"/>
      </w:tblGrid>
      <w:tr w:rsidR="0017491A" w:rsidTr="007C2E63">
        <w:tc>
          <w:tcPr>
            <w:tcW w:w="24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4" w:history="1">
              <w:r w:rsidR="0017491A">
                <w:rPr>
                  <w:rStyle w:val="Hyperlink"/>
                  <w:rFonts w:ascii="Verdana" w:hAnsi="Verdana"/>
                  <w:sz w:val="23"/>
                  <w:szCs w:val="23"/>
                </w:rPr>
                <w:t>onkeydown</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user is pressing a key</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5" w:history="1">
              <w:r w:rsidR="0017491A">
                <w:rPr>
                  <w:rStyle w:val="Hyperlink"/>
                  <w:rFonts w:ascii="Verdana" w:hAnsi="Verdana"/>
                  <w:sz w:val="23"/>
                  <w:szCs w:val="23"/>
                </w:rPr>
                <w:t>onkeypress</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user presses a key</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6" w:history="1">
              <w:r w:rsidR="0017491A">
                <w:rPr>
                  <w:rStyle w:val="Hyperlink"/>
                  <w:rFonts w:ascii="Verdana" w:hAnsi="Verdana"/>
                  <w:sz w:val="23"/>
                  <w:szCs w:val="23"/>
                </w:rPr>
                <w:t>onkeyup</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user releases a key</w:t>
            </w:r>
          </w:p>
        </w:tc>
      </w:tr>
    </w:tbl>
    <w:p w:rsidR="0017491A" w:rsidRDefault="0017491A" w:rsidP="007C2E63">
      <w:pPr>
        <w:pStyle w:val="Heading2"/>
        <w:ind w:left="90"/>
        <w:rPr>
          <w:rFonts w:ascii="Segoe UI" w:hAnsi="Segoe UI"/>
          <w:sz w:val="45"/>
          <w:szCs w:val="45"/>
        </w:rPr>
      </w:pPr>
      <w:r>
        <w:t>Mouse Events</w:t>
      </w:r>
    </w:p>
    <w:p w:rsidR="0017491A" w:rsidRDefault="0017491A" w:rsidP="007C2E63">
      <w:pPr>
        <w:pStyle w:val="NormalWeb"/>
        <w:ind w:left="90"/>
        <w:rPr>
          <w:rFonts w:ascii="Verdana" w:hAnsi="Verdana"/>
          <w:sz w:val="23"/>
          <w:szCs w:val="23"/>
        </w:rPr>
      </w:pPr>
      <w:r>
        <w:rPr>
          <w:rFonts w:ascii="Verdana" w:hAnsi="Verdana"/>
          <w:sz w:val="23"/>
          <w:szCs w:val="23"/>
        </w:rPr>
        <w:t>Events triggered by a mouse, or similar user actions:</w:t>
      </w:r>
    </w:p>
    <w:tbl>
      <w:tblPr>
        <w:tblStyle w:val="TableGrid"/>
        <w:tblW w:w="5000" w:type="pct"/>
        <w:tblLook w:val="04A0" w:firstRow="1" w:lastRow="0" w:firstColumn="1" w:lastColumn="0" w:noHBand="0" w:noVBand="1"/>
      </w:tblPr>
      <w:tblGrid>
        <w:gridCol w:w="2400"/>
        <w:gridCol w:w="1125"/>
        <w:gridCol w:w="5825"/>
      </w:tblGrid>
      <w:tr w:rsidR="0017491A" w:rsidTr="007C2E63">
        <w:tc>
          <w:tcPr>
            <w:tcW w:w="24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7" w:history="1">
              <w:r w:rsidR="0017491A">
                <w:rPr>
                  <w:rStyle w:val="Hyperlink"/>
                  <w:rFonts w:ascii="Verdana" w:hAnsi="Verdana"/>
                  <w:sz w:val="23"/>
                  <w:szCs w:val="23"/>
                </w:rPr>
                <w:t>onclick</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on a mouse click on the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8" w:history="1">
              <w:r w:rsidR="0017491A">
                <w:rPr>
                  <w:rStyle w:val="Hyperlink"/>
                  <w:rFonts w:ascii="Verdana" w:hAnsi="Verdana"/>
                  <w:sz w:val="23"/>
                  <w:szCs w:val="23"/>
                </w:rPr>
                <w:t>ondblclick</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on a mouse double-click on the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79" w:history="1">
              <w:r w:rsidR="0017491A">
                <w:rPr>
                  <w:rStyle w:val="Hyperlink"/>
                  <w:rFonts w:ascii="Verdana" w:hAnsi="Verdana"/>
                  <w:sz w:val="23"/>
                  <w:szCs w:val="23"/>
                </w:rPr>
                <w:t>ondrag</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 is dragged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0" w:history="1">
              <w:r w:rsidR="0017491A">
                <w:rPr>
                  <w:rStyle w:val="Hyperlink"/>
                  <w:rFonts w:ascii="Verdana" w:hAnsi="Verdana"/>
                  <w:sz w:val="23"/>
                  <w:szCs w:val="23"/>
                </w:rPr>
                <w:t>ondragend</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at the end of a drag operation</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1" w:history="1">
              <w:r w:rsidR="0017491A">
                <w:rPr>
                  <w:rStyle w:val="Hyperlink"/>
                  <w:rFonts w:ascii="Verdana" w:hAnsi="Verdana"/>
                  <w:sz w:val="23"/>
                  <w:szCs w:val="23"/>
                </w:rPr>
                <w:t>ondragenter</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 has been dragged to a valid drop target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2" w:history="1">
              <w:r w:rsidR="0017491A">
                <w:rPr>
                  <w:rStyle w:val="Hyperlink"/>
                  <w:rFonts w:ascii="Verdana" w:hAnsi="Verdana"/>
                  <w:sz w:val="23"/>
                  <w:szCs w:val="23"/>
                </w:rPr>
                <w:t>ondragleave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 leaves a valid drop target</w:t>
            </w:r>
          </w:p>
        </w:tc>
      </w:tr>
      <w:tr w:rsidR="0017491A" w:rsidTr="007C2E63">
        <w:trPr>
          <w:trHeight w:val="480"/>
        </w:trPr>
        <w:tc>
          <w:tcPr>
            <w:tcW w:w="0" w:type="auto"/>
            <w:hideMark/>
          </w:tcPr>
          <w:p w:rsidR="0017491A" w:rsidRDefault="009E18C7" w:rsidP="007C2E63">
            <w:pPr>
              <w:spacing w:before="300" w:after="300"/>
              <w:ind w:left="90"/>
              <w:rPr>
                <w:rFonts w:ascii="Verdana" w:hAnsi="Verdana"/>
                <w:sz w:val="23"/>
                <w:szCs w:val="23"/>
              </w:rPr>
            </w:pPr>
            <w:hyperlink r:id="rId183" w:history="1">
              <w:r w:rsidR="0017491A">
                <w:rPr>
                  <w:rStyle w:val="Hyperlink"/>
                  <w:rFonts w:ascii="Verdana" w:hAnsi="Verdana"/>
                  <w:sz w:val="23"/>
                  <w:szCs w:val="23"/>
                </w:rPr>
                <w:t>ondragover</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 is being dragged over a valid drop target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4" w:history="1">
              <w:r w:rsidR="0017491A">
                <w:rPr>
                  <w:rStyle w:val="Hyperlink"/>
                  <w:rFonts w:ascii="Verdana" w:hAnsi="Verdana"/>
                  <w:sz w:val="23"/>
                  <w:szCs w:val="23"/>
                </w:rPr>
                <w:t>ondragstart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at the start of a drag operation</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5" w:history="1">
              <w:r w:rsidR="0017491A">
                <w:rPr>
                  <w:rStyle w:val="Hyperlink"/>
                  <w:rFonts w:ascii="Verdana" w:hAnsi="Verdana"/>
                  <w:sz w:val="23"/>
                  <w:szCs w:val="23"/>
                </w:rPr>
                <w:t>ondrop</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dragged element is being dropped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6" w:history="1">
              <w:r w:rsidR="0017491A">
                <w:rPr>
                  <w:rStyle w:val="Hyperlink"/>
                  <w:rFonts w:ascii="Verdana" w:hAnsi="Verdana"/>
                  <w:sz w:val="23"/>
                  <w:szCs w:val="23"/>
                </w:rPr>
                <w:t>onmousedown</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mouse button is pressed down on an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7" w:history="1">
              <w:r w:rsidR="0017491A">
                <w:rPr>
                  <w:rStyle w:val="Hyperlink"/>
                  <w:rFonts w:ascii="Verdana" w:hAnsi="Verdana"/>
                  <w:sz w:val="23"/>
                  <w:szCs w:val="23"/>
                </w:rPr>
                <w:t>onmousemove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mouse pointer is moving while it is over an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8" w:history="1">
              <w:r w:rsidR="0017491A">
                <w:rPr>
                  <w:rStyle w:val="Hyperlink"/>
                  <w:rFonts w:ascii="Verdana" w:hAnsi="Verdana"/>
                  <w:sz w:val="23"/>
                  <w:szCs w:val="23"/>
                </w:rPr>
                <w:t>onmouseout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mouse pointer moves out of an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89" w:history="1">
              <w:r w:rsidR="0017491A">
                <w:rPr>
                  <w:rStyle w:val="Hyperlink"/>
                  <w:rFonts w:ascii="Verdana" w:hAnsi="Verdana"/>
                  <w:sz w:val="23"/>
                  <w:szCs w:val="23"/>
                </w:rPr>
                <w:t>onmouseover</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mouse pointer moves over an element</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90" w:history="1">
              <w:r w:rsidR="0017491A">
                <w:rPr>
                  <w:rStyle w:val="Hyperlink"/>
                  <w:rFonts w:ascii="Verdana" w:hAnsi="Verdana"/>
                  <w:sz w:val="23"/>
                  <w:szCs w:val="23"/>
                </w:rPr>
                <w:t>onmouseup</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mouse button is released over an element</w:t>
            </w:r>
          </w:p>
        </w:tc>
      </w:tr>
      <w:tr w:rsidR="0017491A" w:rsidTr="007C2E63">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onmousewheel</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Style w:val="deprecated"/>
                <w:rFonts w:ascii="Verdana" w:hAnsi="Verdana"/>
                <w:sz w:val="23"/>
                <w:szCs w:val="23"/>
              </w:rPr>
              <w:t>Deprecated.</w:t>
            </w:r>
            <w:r>
              <w:rPr>
                <w:rFonts w:ascii="Verdana" w:hAnsi="Verdana"/>
                <w:sz w:val="23"/>
                <w:szCs w:val="23"/>
              </w:rPr>
              <w:t xml:space="preserve"> Use the </w:t>
            </w:r>
            <w:hyperlink r:id="rId191" w:history="1">
              <w:r>
                <w:rPr>
                  <w:rStyle w:val="Hyperlink"/>
                  <w:rFonts w:ascii="Verdana" w:hAnsi="Verdana"/>
                  <w:sz w:val="23"/>
                  <w:szCs w:val="23"/>
                </w:rPr>
                <w:t>onwheel</w:t>
              </w:r>
            </w:hyperlink>
            <w:r>
              <w:rPr>
                <w:rFonts w:ascii="Verdana" w:hAnsi="Verdana"/>
                <w:sz w:val="23"/>
                <w:szCs w:val="23"/>
              </w:rPr>
              <w:t xml:space="preserve"> attribute instead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92" w:history="1">
              <w:r w:rsidR="0017491A">
                <w:rPr>
                  <w:rStyle w:val="Hyperlink"/>
                  <w:rFonts w:ascii="Verdana" w:hAnsi="Verdana"/>
                  <w:sz w:val="23"/>
                  <w:szCs w:val="23"/>
                </w:rPr>
                <w:t>onscroll</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an element's scrollbar is being scrolled</w:t>
            </w:r>
          </w:p>
        </w:tc>
      </w:tr>
      <w:tr w:rsidR="0017491A" w:rsidTr="007C2E63">
        <w:tc>
          <w:tcPr>
            <w:tcW w:w="0" w:type="auto"/>
            <w:hideMark/>
          </w:tcPr>
          <w:p w:rsidR="0017491A" w:rsidRDefault="009E18C7" w:rsidP="007C2E63">
            <w:pPr>
              <w:spacing w:before="300" w:after="300"/>
              <w:ind w:left="90"/>
              <w:rPr>
                <w:rFonts w:ascii="Verdana" w:hAnsi="Verdana"/>
                <w:sz w:val="23"/>
                <w:szCs w:val="23"/>
              </w:rPr>
            </w:pPr>
            <w:hyperlink r:id="rId193" w:history="1">
              <w:r w:rsidR="0017491A">
                <w:rPr>
                  <w:rStyle w:val="Hyperlink"/>
                  <w:rFonts w:ascii="Verdana" w:hAnsi="Verdana"/>
                  <w:sz w:val="23"/>
                  <w:szCs w:val="23"/>
                </w:rPr>
                <w:t>onwheel</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mouse wheel rolls up or down over an element</w:t>
            </w:r>
          </w:p>
        </w:tc>
      </w:tr>
    </w:tbl>
    <w:p w:rsidR="007C2E63" w:rsidRDefault="007C2E63" w:rsidP="007C2E63">
      <w:pPr>
        <w:pStyle w:val="Heading2"/>
        <w:ind w:left="90"/>
      </w:pPr>
    </w:p>
    <w:p w:rsidR="0017491A" w:rsidRDefault="0017491A" w:rsidP="007C2E63">
      <w:pPr>
        <w:pStyle w:val="Heading2"/>
        <w:ind w:left="90"/>
        <w:rPr>
          <w:rFonts w:ascii="Segoe UI" w:hAnsi="Segoe UI"/>
          <w:sz w:val="45"/>
          <w:szCs w:val="45"/>
        </w:rPr>
      </w:pPr>
      <w:r>
        <w:t>Clipboard Events</w:t>
      </w:r>
    </w:p>
    <w:tbl>
      <w:tblPr>
        <w:tblStyle w:val="TableGrid"/>
        <w:tblW w:w="5000" w:type="pct"/>
        <w:tblLook w:val="04A0" w:firstRow="1" w:lastRow="0" w:firstColumn="1" w:lastColumn="0" w:noHBand="0" w:noVBand="1"/>
      </w:tblPr>
      <w:tblGrid>
        <w:gridCol w:w="2400"/>
        <w:gridCol w:w="1125"/>
        <w:gridCol w:w="5825"/>
      </w:tblGrid>
      <w:tr w:rsidR="0017491A" w:rsidTr="000F6ED4">
        <w:tc>
          <w:tcPr>
            <w:tcW w:w="24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0F6ED4">
        <w:tc>
          <w:tcPr>
            <w:tcW w:w="0" w:type="auto"/>
            <w:hideMark/>
          </w:tcPr>
          <w:p w:rsidR="0017491A" w:rsidRDefault="009E18C7" w:rsidP="007C2E63">
            <w:pPr>
              <w:spacing w:before="300" w:after="300"/>
              <w:ind w:left="90"/>
              <w:rPr>
                <w:rFonts w:ascii="Verdana" w:hAnsi="Verdana"/>
                <w:sz w:val="23"/>
                <w:szCs w:val="23"/>
              </w:rPr>
            </w:pPr>
            <w:hyperlink r:id="rId194" w:history="1">
              <w:r w:rsidR="0017491A">
                <w:rPr>
                  <w:rStyle w:val="Hyperlink"/>
                  <w:rFonts w:ascii="Verdana" w:hAnsi="Verdana"/>
                  <w:sz w:val="23"/>
                  <w:szCs w:val="23"/>
                </w:rPr>
                <w:t>oncopy</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user copies the content of an element</w:t>
            </w:r>
          </w:p>
        </w:tc>
      </w:tr>
      <w:tr w:rsidR="0017491A" w:rsidTr="000F6ED4">
        <w:tc>
          <w:tcPr>
            <w:tcW w:w="0" w:type="auto"/>
            <w:hideMark/>
          </w:tcPr>
          <w:p w:rsidR="0017491A" w:rsidRDefault="009E18C7" w:rsidP="007C2E63">
            <w:pPr>
              <w:spacing w:before="300" w:after="300"/>
              <w:ind w:left="90"/>
              <w:rPr>
                <w:rFonts w:ascii="Verdana" w:hAnsi="Verdana"/>
                <w:sz w:val="23"/>
                <w:szCs w:val="23"/>
              </w:rPr>
            </w:pPr>
            <w:hyperlink r:id="rId195" w:history="1">
              <w:r w:rsidR="0017491A">
                <w:rPr>
                  <w:rStyle w:val="Hyperlink"/>
                  <w:rFonts w:ascii="Verdana" w:hAnsi="Verdana"/>
                  <w:sz w:val="23"/>
                  <w:szCs w:val="23"/>
                </w:rPr>
                <w:t>oncut</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user cuts the content of an element</w:t>
            </w:r>
          </w:p>
        </w:tc>
      </w:tr>
      <w:tr w:rsidR="0017491A" w:rsidTr="000F6ED4">
        <w:tc>
          <w:tcPr>
            <w:tcW w:w="0" w:type="auto"/>
            <w:hideMark/>
          </w:tcPr>
          <w:p w:rsidR="0017491A" w:rsidRDefault="009E18C7" w:rsidP="007C2E63">
            <w:pPr>
              <w:spacing w:before="300" w:after="300"/>
              <w:ind w:left="90"/>
              <w:rPr>
                <w:rFonts w:ascii="Verdana" w:hAnsi="Verdana"/>
                <w:sz w:val="23"/>
                <w:szCs w:val="23"/>
              </w:rPr>
            </w:pPr>
            <w:hyperlink r:id="rId196" w:history="1">
              <w:r w:rsidR="0017491A">
                <w:rPr>
                  <w:rStyle w:val="Hyperlink"/>
                  <w:rFonts w:ascii="Verdana" w:hAnsi="Verdana"/>
                  <w:sz w:val="23"/>
                  <w:szCs w:val="23"/>
                </w:rPr>
                <w:t>onpaste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user pastes some content in an element</w:t>
            </w:r>
          </w:p>
        </w:tc>
      </w:tr>
    </w:tbl>
    <w:p w:rsidR="007C2E63" w:rsidRDefault="007C2E63" w:rsidP="007C2E63">
      <w:pPr>
        <w:pStyle w:val="Heading2"/>
        <w:ind w:left="90"/>
      </w:pPr>
    </w:p>
    <w:p w:rsidR="0017491A" w:rsidRDefault="0017491A" w:rsidP="007C2E63">
      <w:pPr>
        <w:pStyle w:val="Heading2"/>
        <w:ind w:left="90"/>
        <w:rPr>
          <w:rFonts w:ascii="Segoe UI" w:hAnsi="Segoe UI"/>
          <w:sz w:val="45"/>
          <w:szCs w:val="45"/>
        </w:rPr>
      </w:pPr>
      <w:r>
        <w:t>Media Events</w:t>
      </w:r>
    </w:p>
    <w:p w:rsidR="0017491A" w:rsidRDefault="0017491A" w:rsidP="007C2E63">
      <w:pPr>
        <w:pStyle w:val="NormalWeb"/>
        <w:ind w:left="90"/>
        <w:rPr>
          <w:rFonts w:ascii="Verdana" w:hAnsi="Verdana"/>
          <w:sz w:val="23"/>
          <w:szCs w:val="23"/>
        </w:rPr>
      </w:pPr>
      <w:r>
        <w:rPr>
          <w:rFonts w:ascii="Verdana" w:hAnsi="Verdana"/>
          <w:sz w:val="23"/>
          <w:szCs w:val="23"/>
        </w:rPr>
        <w:t>Events triggered by medias like videos, images and audio (applies to all HTML elements, but is most common in media elements, like &lt;audio&gt;, &lt;embed&gt;, &lt;img&gt;, &lt;object&gt;, and &lt;video&gt;).</w:t>
      </w:r>
    </w:p>
    <w:p w:rsidR="0017491A" w:rsidRDefault="0017491A" w:rsidP="007C2E63">
      <w:pPr>
        <w:pStyle w:val="NormalWeb"/>
        <w:ind w:left="90"/>
        <w:rPr>
          <w:rFonts w:ascii="Verdana" w:hAnsi="Verdana"/>
          <w:sz w:val="23"/>
          <w:szCs w:val="23"/>
        </w:rPr>
      </w:pPr>
    </w:p>
    <w:tbl>
      <w:tblPr>
        <w:tblStyle w:val="TableGrid"/>
        <w:tblW w:w="5000" w:type="pct"/>
        <w:tblLook w:val="04A0" w:firstRow="1" w:lastRow="0" w:firstColumn="1" w:lastColumn="0" w:noHBand="0" w:noVBand="1"/>
      </w:tblPr>
      <w:tblGrid>
        <w:gridCol w:w="2700"/>
        <w:gridCol w:w="1125"/>
        <w:gridCol w:w="5525"/>
      </w:tblGrid>
      <w:tr w:rsidR="0017491A" w:rsidTr="000F6ED4">
        <w:tc>
          <w:tcPr>
            <w:tcW w:w="27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onabort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on abort</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oncanplay</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 file is ready to start playing (when it has buffered enough to begin)</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oncanplaythrough</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a file can be played all the way to the end without pausing for buffering</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oncuechange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 xml:space="preserve">Script to be run when the cue changes in a &lt;track&gt; element </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lastRenderedPageBreak/>
              <w:t>ondurationchange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length of the media changes</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onemptied</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something bad happens and the file is suddenly unavailable (like unexpectedly disconnects)</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onended</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media has reach the end (a useful event for messages like "thanks for listening")</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onerror</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 xml:space="preserve">Script to be run when an error occurs when the file is being loaded </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onloadeddata</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media data is loaded</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onloadedmetadata</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meta data (like dimensions and duration) are loaded</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onloadstart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just as the file begins to load before anything is actually loaded</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onpause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media is paused either by the user or programmatically</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onplay</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media is ready to start playing</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onplaying</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media actually has started playing</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lastRenderedPageBreak/>
              <w:t>onprogress</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browser is in the process of getting the media data</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onratechange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each time the playback rate changes (like when a user switches to a slow motion or fast forward mode)</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onseeked</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seeking attribute is set to false indicating that seeking has ended</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onseeking</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seeking attribute is set to true indicating that seeking is active</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onstalled</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browser is unable to fetch the media data for whatever reason</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onsuspend</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fetching the media data is stopped before it is completely loaded for whatever reason</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ontimeupdate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playing position has changed (like when the user fast forwards to a different point in the media)</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onvolumechange</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each time the volume is changed which (includes setting the volume to "mute")</w:t>
            </w:r>
          </w:p>
        </w:tc>
      </w:tr>
      <w:tr w:rsidR="0017491A" w:rsidTr="000F6ED4">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onwaiting</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Script to be run when the media has paused but is expected to resume (like when the media pauses to buffer more data)</w:t>
            </w:r>
          </w:p>
        </w:tc>
      </w:tr>
    </w:tbl>
    <w:p w:rsidR="0017491A" w:rsidRDefault="009E18C7" w:rsidP="007C2E63">
      <w:pPr>
        <w:spacing w:before="300" w:after="300"/>
        <w:ind w:left="90"/>
        <w:rPr>
          <w:rFonts w:ascii="Verdana" w:hAnsi="Verdana"/>
          <w:sz w:val="23"/>
          <w:szCs w:val="23"/>
        </w:rPr>
      </w:pPr>
      <w:r>
        <w:rPr>
          <w:rFonts w:ascii="Verdana" w:hAnsi="Verdana"/>
          <w:sz w:val="23"/>
          <w:szCs w:val="23"/>
        </w:rPr>
        <w:pict>
          <v:rect id="_x0000_i1341" style="width:0;height:0" o:hralign="center" o:hrstd="t" o:hr="t" fillcolor="#a0a0a0" stroked="f"/>
        </w:pict>
      </w:r>
    </w:p>
    <w:p w:rsidR="0017491A" w:rsidRDefault="0017491A" w:rsidP="007C2E63">
      <w:pPr>
        <w:pStyle w:val="Heading2"/>
        <w:ind w:left="90"/>
        <w:rPr>
          <w:rFonts w:ascii="Segoe UI" w:hAnsi="Segoe UI"/>
          <w:sz w:val="45"/>
          <w:szCs w:val="45"/>
        </w:rPr>
      </w:pPr>
      <w:r>
        <w:lastRenderedPageBreak/>
        <w:t>Misc Events</w:t>
      </w:r>
    </w:p>
    <w:tbl>
      <w:tblPr>
        <w:tblStyle w:val="TableGrid"/>
        <w:tblW w:w="5000" w:type="pct"/>
        <w:tblLook w:val="04A0" w:firstRow="1" w:lastRow="0" w:firstColumn="1" w:lastColumn="0" w:noHBand="0" w:noVBand="1"/>
      </w:tblPr>
      <w:tblGrid>
        <w:gridCol w:w="2400"/>
        <w:gridCol w:w="1125"/>
        <w:gridCol w:w="5825"/>
      </w:tblGrid>
      <w:tr w:rsidR="0017491A" w:rsidTr="000F6ED4">
        <w:tc>
          <w:tcPr>
            <w:tcW w:w="2400"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Attribute</w:t>
            </w:r>
          </w:p>
        </w:tc>
        <w:tc>
          <w:tcPr>
            <w:tcW w:w="1125" w:type="dxa"/>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Value</w:t>
            </w:r>
          </w:p>
        </w:tc>
        <w:tc>
          <w:tcPr>
            <w:tcW w:w="0" w:type="auto"/>
            <w:hideMark/>
          </w:tcPr>
          <w:p w:rsidR="0017491A" w:rsidRDefault="0017491A" w:rsidP="007C2E63">
            <w:pPr>
              <w:spacing w:before="300" w:after="300"/>
              <w:ind w:left="90"/>
              <w:jc w:val="center"/>
              <w:rPr>
                <w:rFonts w:ascii="Verdana" w:hAnsi="Verdana"/>
                <w:b/>
                <w:bCs/>
                <w:sz w:val="23"/>
                <w:szCs w:val="23"/>
              </w:rPr>
            </w:pPr>
            <w:r>
              <w:rPr>
                <w:rFonts w:ascii="Verdana" w:hAnsi="Verdana"/>
                <w:b/>
                <w:bCs/>
                <w:sz w:val="23"/>
                <w:szCs w:val="23"/>
              </w:rPr>
              <w:t>Description</w:t>
            </w:r>
          </w:p>
        </w:tc>
      </w:tr>
      <w:tr w:rsidR="0017491A" w:rsidTr="000F6ED4">
        <w:tc>
          <w:tcPr>
            <w:tcW w:w="0" w:type="auto"/>
            <w:hideMark/>
          </w:tcPr>
          <w:p w:rsidR="0017491A" w:rsidRDefault="009E18C7" w:rsidP="007C2E63">
            <w:pPr>
              <w:spacing w:before="300" w:after="300"/>
              <w:ind w:left="90"/>
              <w:rPr>
                <w:rFonts w:ascii="Verdana" w:hAnsi="Verdana"/>
                <w:sz w:val="23"/>
                <w:szCs w:val="23"/>
              </w:rPr>
            </w:pPr>
            <w:hyperlink r:id="rId197" w:history="1">
              <w:r w:rsidR="0017491A">
                <w:rPr>
                  <w:rStyle w:val="Hyperlink"/>
                  <w:rFonts w:ascii="Verdana" w:hAnsi="Verdana"/>
                  <w:sz w:val="23"/>
                  <w:szCs w:val="23"/>
                </w:rPr>
                <w:t>onerror</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an error occurs while loading an external file</w:t>
            </w:r>
          </w:p>
        </w:tc>
      </w:tr>
      <w:tr w:rsidR="0017491A" w:rsidTr="000F6ED4">
        <w:tc>
          <w:tcPr>
            <w:tcW w:w="0" w:type="auto"/>
            <w:hideMark/>
          </w:tcPr>
          <w:p w:rsidR="0017491A" w:rsidRDefault="009E18C7" w:rsidP="007C2E63">
            <w:pPr>
              <w:spacing w:before="300" w:after="300"/>
              <w:ind w:left="90"/>
              <w:rPr>
                <w:rFonts w:ascii="Verdana" w:hAnsi="Verdana"/>
                <w:sz w:val="23"/>
                <w:szCs w:val="23"/>
              </w:rPr>
            </w:pPr>
            <w:hyperlink r:id="rId198" w:history="1">
              <w:r w:rsidR="0017491A">
                <w:rPr>
                  <w:rStyle w:val="Hyperlink"/>
                  <w:rFonts w:ascii="Verdana" w:hAnsi="Verdana"/>
                  <w:sz w:val="23"/>
                  <w:szCs w:val="23"/>
                </w:rPr>
                <w:t>onshow</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a &lt;menu&gt; element is shown as a context menu</w:t>
            </w:r>
          </w:p>
        </w:tc>
      </w:tr>
      <w:tr w:rsidR="0017491A" w:rsidTr="000F6ED4">
        <w:tc>
          <w:tcPr>
            <w:tcW w:w="0" w:type="auto"/>
            <w:hideMark/>
          </w:tcPr>
          <w:p w:rsidR="0017491A" w:rsidRDefault="009E18C7" w:rsidP="007C2E63">
            <w:pPr>
              <w:spacing w:before="300" w:after="300"/>
              <w:ind w:left="90"/>
              <w:rPr>
                <w:rFonts w:ascii="Verdana" w:hAnsi="Verdana"/>
                <w:sz w:val="23"/>
                <w:szCs w:val="23"/>
              </w:rPr>
            </w:pPr>
            <w:hyperlink r:id="rId199" w:history="1">
              <w:r w:rsidR="0017491A">
                <w:rPr>
                  <w:rStyle w:val="Hyperlink"/>
                  <w:rFonts w:ascii="Verdana" w:hAnsi="Verdana"/>
                  <w:sz w:val="23"/>
                  <w:szCs w:val="23"/>
                </w:rPr>
                <w:t>ontoggle</w:t>
              </w:r>
            </w:hyperlink>
          </w:p>
        </w:tc>
        <w:tc>
          <w:tcPr>
            <w:tcW w:w="0" w:type="auto"/>
            <w:hideMark/>
          </w:tcPr>
          <w:p w:rsidR="0017491A" w:rsidRDefault="0017491A" w:rsidP="007C2E63">
            <w:pPr>
              <w:spacing w:before="300" w:after="300"/>
              <w:ind w:left="90"/>
              <w:rPr>
                <w:rFonts w:ascii="Verdana" w:hAnsi="Verdana"/>
                <w:sz w:val="23"/>
                <w:szCs w:val="23"/>
              </w:rPr>
            </w:pPr>
            <w:r>
              <w:rPr>
                <w:rFonts w:ascii="Verdana" w:hAnsi="Verdana"/>
                <w:i/>
                <w:iCs/>
                <w:sz w:val="23"/>
                <w:szCs w:val="23"/>
              </w:rPr>
              <w:t>script</w:t>
            </w:r>
          </w:p>
        </w:tc>
        <w:tc>
          <w:tcPr>
            <w:tcW w:w="0" w:type="auto"/>
            <w:hideMark/>
          </w:tcPr>
          <w:p w:rsidR="0017491A" w:rsidRDefault="0017491A" w:rsidP="007C2E63">
            <w:pPr>
              <w:spacing w:before="300" w:after="300"/>
              <w:ind w:left="90"/>
              <w:rPr>
                <w:rFonts w:ascii="Verdana" w:hAnsi="Verdana"/>
                <w:sz w:val="23"/>
                <w:szCs w:val="23"/>
              </w:rPr>
            </w:pPr>
            <w:r>
              <w:rPr>
                <w:rFonts w:ascii="Verdana" w:hAnsi="Verdana"/>
                <w:sz w:val="23"/>
                <w:szCs w:val="23"/>
              </w:rPr>
              <w:t>Fires when the user opens or closes the &lt;details&gt; element</w:t>
            </w:r>
          </w:p>
        </w:tc>
      </w:tr>
    </w:tbl>
    <w:p w:rsidR="00460B05" w:rsidRDefault="00460B05"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DOCUMENT STRUCTURE TAGS</w:t>
      </w:r>
    </w:p>
    <w:p w:rsidR="0017491A" w:rsidRPr="004D010A" w:rsidRDefault="0017491A" w:rsidP="007C2E63">
      <w:pPr>
        <w:spacing w:before="48" w:after="48" w:line="360" w:lineRule="atLeast"/>
        <w:ind w:left="90" w:right="-402"/>
        <w:outlineLvl w:val="2"/>
        <w:rPr>
          <w:rFonts w:asciiTheme="minorHAnsi" w:hAnsiTheme="minorHAnsi"/>
          <w:b/>
          <w:bCs/>
          <w:color w:val="121214"/>
          <w:spacing w:val="-15"/>
          <w:sz w:val="26"/>
          <w:szCs w:val="26"/>
        </w:rPr>
      </w:pPr>
      <w:r w:rsidRPr="004D010A">
        <w:rPr>
          <w:rFonts w:asciiTheme="minorHAnsi" w:hAnsiTheme="minorHAnsi"/>
          <w:b/>
          <w:bCs/>
          <w:color w:val="121214"/>
          <w:spacing w:val="-15"/>
          <w:sz w:val="26"/>
          <w:szCs w:val="26"/>
        </w:rPr>
        <w:t>Basic HTML Document</w:t>
      </w:r>
    </w:p>
    <w:p w:rsidR="0017491A" w:rsidRPr="004D010A" w:rsidRDefault="0017491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In its simplest form, following is an example of an HTML document: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&lt;!DOCTYPE html&gt;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&lt;html&gt;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&lt;head&gt;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&lt;title&gt;This is document title&lt;/title&gt;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&lt;/head&gt;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&lt;body&gt;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&lt;h1&gt;This is a heading&lt;/h1&gt;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&lt;p&gt;Document content goes here.....&lt;/p&gt;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&lt;/body&gt;</w:t>
      </w:r>
    </w:p>
    <w:p w:rsidR="0017491A" w:rsidRPr="004D010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Theme="minorHAnsi" w:hAnsiTheme="minorHAnsi" w:cs="Courier New"/>
          <w:color w:val="313131"/>
        </w:rPr>
      </w:pPr>
      <w:r w:rsidRPr="004D010A">
        <w:rPr>
          <w:rFonts w:asciiTheme="minorHAnsi" w:hAnsiTheme="minorHAnsi" w:cs="Courier New"/>
          <w:color w:val="313131"/>
        </w:rPr>
        <w:t>&lt;/html&gt;</w:t>
      </w:r>
    </w:p>
    <w:p w:rsidR="0017491A" w:rsidRPr="004D010A" w:rsidRDefault="0017491A" w:rsidP="007C2E63">
      <w:pPr>
        <w:spacing w:after="240" w:line="360" w:lineRule="atLeast"/>
        <w:ind w:left="90" w:right="-402"/>
        <w:jc w:val="both"/>
        <w:rPr>
          <w:rFonts w:asciiTheme="minorHAnsi" w:hAnsiTheme="minorHAnsi"/>
          <w:color w:val="000000"/>
        </w:rPr>
      </w:pPr>
      <w:r w:rsidRPr="004D010A">
        <w:rPr>
          <w:rFonts w:asciiTheme="minorHAnsi" w:hAnsiTheme="minorHAnsi"/>
          <w:color w:val="000000"/>
        </w:rPr>
        <w:t xml:space="preserve">Either you can use </w:t>
      </w:r>
      <w:r w:rsidRPr="004D010A">
        <w:rPr>
          <w:rFonts w:asciiTheme="minorHAnsi" w:hAnsiTheme="minorHAnsi"/>
          <w:b/>
          <w:bCs/>
          <w:color w:val="000000"/>
        </w:rPr>
        <w:t>Try it</w:t>
      </w:r>
      <w:r w:rsidRPr="004D010A">
        <w:rPr>
          <w:rFonts w:asciiTheme="minorHAnsi" w:hAnsiTheme="minorHAnsi"/>
          <w:color w:val="000000"/>
        </w:rPr>
        <w:t xml:space="preserve"> option available at the top right corner of the code box to check the result of this HTML code, or let's save it in an HTML file </w:t>
      </w:r>
      <w:r w:rsidRPr="004D010A">
        <w:rPr>
          <w:rFonts w:asciiTheme="minorHAnsi" w:hAnsiTheme="minorHAnsi"/>
          <w:b/>
          <w:bCs/>
          <w:color w:val="000000"/>
        </w:rPr>
        <w:t>test.htm</w:t>
      </w:r>
      <w:r w:rsidRPr="004D010A">
        <w:rPr>
          <w:rFonts w:asciiTheme="minorHAnsi" w:hAnsiTheme="minorHAnsi"/>
          <w:color w:val="000000"/>
        </w:rPr>
        <w:t xml:space="preserve"> using your favorite text editor. Finally open it using a web browser like Internet Explorer or Google Chrome, or Firefox etc. It must show the following output:</w:t>
      </w:r>
    </w:p>
    <w:p w:rsidR="0017491A" w:rsidRPr="004D010A" w:rsidRDefault="0017491A" w:rsidP="007C2E63">
      <w:pPr>
        <w:spacing w:line="330" w:lineRule="atLeast"/>
        <w:ind w:left="90"/>
        <w:rPr>
          <w:rFonts w:asciiTheme="minorHAnsi" w:hAnsiTheme="minorHAnsi"/>
          <w:color w:val="121214"/>
          <w:spacing w:val="-15"/>
        </w:rPr>
      </w:pPr>
      <w:r w:rsidRPr="004D010A">
        <w:rPr>
          <w:rFonts w:asciiTheme="minorHAnsi" w:hAnsiTheme="minorHAnsi"/>
          <w:noProof/>
          <w:color w:val="313131"/>
        </w:rPr>
        <w:lastRenderedPageBreak/>
        <w:drawing>
          <wp:inline distT="0" distB="0" distL="0" distR="0" wp14:anchorId="2A50FB35" wp14:editId="7FC1E88E">
            <wp:extent cx="5334000" cy="2087880"/>
            <wp:effectExtent l="0" t="0" r="0" b="7620"/>
            <wp:docPr id="1" name="Picture 1" descr="HTML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Hello World"/>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334000" cy="2087880"/>
                    </a:xfrm>
                    <a:prstGeom prst="rect">
                      <a:avLst/>
                    </a:prstGeom>
                    <a:noFill/>
                    <a:ln>
                      <a:noFill/>
                    </a:ln>
                  </pic:spPr>
                </pic:pic>
              </a:graphicData>
            </a:graphic>
          </wp:inline>
        </w:drawing>
      </w:r>
    </w:p>
    <w:p w:rsidR="0017491A" w:rsidRDefault="0017491A" w:rsidP="007C2E63">
      <w:pPr>
        <w:ind w:left="90"/>
        <w:jc w:val="both"/>
        <w:rPr>
          <w:rFonts w:asciiTheme="minorHAnsi" w:hAnsiTheme="minorHAnsi" w:cstheme="majorBidi"/>
          <w:b/>
          <w:sz w:val="28"/>
          <w:szCs w:val="28"/>
        </w:rPr>
      </w:pPr>
    </w:p>
    <w:p w:rsidR="0017491A" w:rsidRDefault="0017491A"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FORMATTING TAGS</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If you use a word processor, you must be familiar with the ability to make text bold, italicized, or underlined; these are just three of the ten options available to indicate how text can appear in HTML and XHTML.</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Bold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Anything that appears within </w:t>
      </w:r>
      <w:r>
        <w:rPr>
          <w:rFonts w:ascii="Verdana" w:hAnsi="Verdana"/>
          <w:b/>
          <w:bCs/>
          <w:color w:val="000000"/>
          <w:sz w:val="21"/>
          <w:szCs w:val="21"/>
        </w:rPr>
        <w:t>&lt;b&gt;...&lt;/b&gt;</w:t>
      </w:r>
      <w:r>
        <w:rPr>
          <w:rFonts w:ascii="Verdana" w:hAnsi="Verdana"/>
          <w:color w:val="000000"/>
          <w:sz w:val="21"/>
          <w:szCs w:val="21"/>
        </w:rPr>
        <w:t xml:space="preserve"> element, is displayed in bold as shown below:</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Bold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&lt;b&gt;</w:t>
      </w:r>
      <w:r>
        <w:rPr>
          <w:rStyle w:val="pln"/>
          <w:color w:val="313131"/>
        </w:rPr>
        <w:t>bold</w:t>
      </w:r>
      <w:r>
        <w:rPr>
          <w:rStyle w:val="tag"/>
          <w:color w:val="313131"/>
        </w:rPr>
        <w:t>&lt;/b&gt;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b/>
          <w:bCs/>
          <w:color w:val="000000"/>
          <w:sz w:val="21"/>
          <w:szCs w:val="21"/>
        </w:rPr>
        <w:t>bold</w:t>
      </w:r>
      <w:r>
        <w:rPr>
          <w:rFonts w:ascii="Verdana" w:hAnsi="Verdana"/>
          <w:color w:val="000000"/>
          <w:sz w:val="21"/>
          <w:szCs w:val="21"/>
        </w:rPr>
        <w:t xml:space="preserve"> typeface.</w:t>
      </w:r>
    </w:p>
    <w:p w:rsidR="007C2E63" w:rsidRDefault="007C2E63" w:rsidP="007C2E63">
      <w:pPr>
        <w:spacing w:before="48" w:after="48" w:line="360" w:lineRule="atLeast"/>
        <w:ind w:left="90" w:right="48"/>
        <w:outlineLvl w:val="2"/>
        <w:rPr>
          <w:rFonts w:ascii="Verdana" w:hAnsi="Verdana"/>
          <w:color w:val="121214"/>
          <w:spacing w:val="-15"/>
          <w:sz w:val="36"/>
          <w:szCs w:val="36"/>
        </w:rPr>
      </w:pP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lastRenderedPageBreak/>
        <w:t>Italic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Anything that appears within </w:t>
      </w:r>
      <w:r>
        <w:rPr>
          <w:rFonts w:ascii="Verdana" w:hAnsi="Verdana"/>
          <w:b/>
          <w:bCs/>
          <w:color w:val="000000"/>
          <w:sz w:val="21"/>
          <w:szCs w:val="21"/>
        </w:rPr>
        <w:t>&lt;i&gt;...&lt;/i&gt;</w:t>
      </w:r>
      <w:r>
        <w:rPr>
          <w:rFonts w:ascii="Verdana" w:hAnsi="Verdana"/>
          <w:color w:val="000000"/>
          <w:sz w:val="21"/>
          <w:szCs w:val="21"/>
        </w:rPr>
        <w:t xml:space="preserve"> element is displayed in italicized as shown below:</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Italic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&lt;i&gt;</w:t>
      </w:r>
      <w:r>
        <w:rPr>
          <w:rStyle w:val="pln"/>
          <w:color w:val="313131"/>
        </w:rPr>
        <w:t>italicized</w:t>
      </w:r>
      <w:r>
        <w:rPr>
          <w:rStyle w:val="tag"/>
          <w:color w:val="313131"/>
        </w:rPr>
        <w:t>&lt;/i&gt;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i/>
          <w:iCs/>
          <w:color w:val="000000"/>
          <w:sz w:val="21"/>
          <w:szCs w:val="21"/>
        </w:rPr>
        <w:t>italicized</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Underlined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Anything that appears within </w:t>
      </w:r>
      <w:r>
        <w:rPr>
          <w:rFonts w:ascii="Verdana" w:hAnsi="Verdana"/>
          <w:b/>
          <w:bCs/>
          <w:color w:val="000000"/>
          <w:sz w:val="21"/>
          <w:szCs w:val="21"/>
        </w:rPr>
        <w:t>&lt;u&gt;...&lt;/u&gt;</w:t>
      </w:r>
      <w:r>
        <w:rPr>
          <w:rFonts w:ascii="Verdana" w:hAnsi="Verdana"/>
          <w:color w:val="000000"/>
          <w:sz w:val="21"/>
          <w:szCs w:val="21"/>
        </w:rPr>
        <w:t xml:space="preserve"> element, is displayed with underline as shown below:</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Underlined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&lt;u&gt;</w:t>
      </w:r>
      <w:r>
        <w:rPr>
          <w:rStyle w:val="pln"/>
          <w:color w:val="313131"/>
        </w:rPr>
        <w:t>underlined</w:t>
      </w:r>
      <w:r>
        <w:rPr>
          <w:rStyle w:val="tag"/>
          <w:color w:val="313131"/>
        </w:rPr>
        <w:t>&lt;/u&gt;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lastRenderedPageBreak/>
        <w:t xml:space="preserve">The following word uses a </w:t>
      </w:r>
      <w:r>
        <w:rPr>
          <w:rFonts w:ascii="Verdana" w:hAnsi="Verdana"/>
          <w:color w:val="000000"/>
          <w:sz w:val="21"/>
          <w:szCs w:val="21"/>
          <w:u w:val="single"/>
        </w:rPr>
        <w:t>underlined</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Strike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Anything that appears within </w:t>
      </w:r>
      <w:r>
        <w:rPr>
          <w:rFonts w:ascii="Verdana" w:hAnsi="Verdana"/>
          <w:b/>
          <w:bCs/>
          <w:color w:val="000000"/>
          <w:sz w:val="21"/>
          <w:szCs w:val="21"/>
        </w:rPr>
        <w:t>&lt;strike&gt;...&lt;/strike&gt;</w:t>
      </w:r>
      <w:r>
        <w:rPr>
          <w:rFonts w:ascii="Verdana" w:hAnsi="Verdana"/>
          <w:color w:val="000000"/>
          <w:sz w:val="21"/>
          <w:szCs w:val="21"/>
        </w:rPr>
        <w:t xml:space="preserve"> element is displayed with strikethrough, which is a thin line through the text as shown below:</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Strike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&lt;strike&gt;</w:t>
      </w:r>
      <w:r>
        <w:rPr>
          <w:rStyle w:val="pln"/>
          <w:color w:val="313131"/>
        </w:rPr>
        <w:t>strikethrough</w:t>
      </w:r>
      <w:r>
        <w:rPr>
          <w:rStyle w:val="tag"/>
          <w:color w:val="313131"/>
        </w:rPr>
        <w:t>&lt;/strike&gt;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strike/>
          <w:color w:val="000000"/>
          <w:sz w:val="21"/>
          <w:szCs w:val="21"/>
        </w:rPr>
        <w:t>strikethrough</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Monospaced Font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content of a </w:t>
      </w:r>
      <w:r>
        <w:rPr>
          <w:rFonts w:ascii="Verdana" w:hAnsi="Verdana"/>
          <w:b/>
          <w:bCs/>
          <w:color w:val="000000"/>
          <w:sz w:val="21"/>
          <w:szCs w:val="21"/>
        </w:rPr>
        <w:t>&lt;tt&gt;...&lt;/tt&gt;</w:t>
      </w:r>
      <w:r>
        <w:rPr>
          <w:rFonts w:ascii="Verdana" w:hAnsi="Verdana"/>
          <w:color w:val="000000"/>
          <w:sz w:val="21"/>
          <w:szCs w:val="21"/>
        </w:rPr>
        <w:t xml:space="preserve"> element is written in monospaced font. Most of the fonts are known as variable-width fonts because different letters are of different widths (for example, the letter 'm' is wider than the letter 'i'). In a monospaced font, however, each letter has the same width.</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Monospaced Font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&lt;tt&gt;</w:t>
      </w:r>
      <w:r>
        <w:rPr>
          <w:rStyle w:val="pln"/>
          <w:color w:val="313131"/>
        </w:rPr>
        <w:t>monospaced</w:t>
      </w:r>
      <w:r>
        <w:rPr>
          <w:rStyle w:val="tag"/>
          <w:color w:val="313131"/>
        </w:rPr>
        <w:t>&lt;/tt&gt;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Style w:val="HTMLTypewriter"/>
          <w:color w:val="000000"/>
        </w:rPr>
        <w:t>monospaced</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Superscript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content of a </w:t>
      </w:r>
      <w:r>
        <w:rPr>
          <w:rFonts w:ascii="Verdana" w:hAnsi="Verdana"/>
          <w:b/>
          <w:bCs/>
          <w:color w:val="000000"/>
          <w:sz w:val="21"/>
          <w:szCs w:val="21"/>
        </w:rPr>
        <w:t>&lt;sup&gt;...&lt;/sup&gt;</w:t>
      </w:r>
      <w:r>
        <w:rPr>
          <w:rFonts w:ascii="Verdana" w:hAnsi="Verdana"/>
          <w:color w:val="000000"/>
          <w:sz w:val="21"/>
          <w:szCs w:val="21"/>
        </w:rPr>
        <w:t xml:space="preserve"> element is written in superscript; the font size used is the same size as the characters surrounding it but is displayed half a character's height above the other characters.</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Superscript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&lt;sup&gt;</w:t>
      </w:r>
      <w:r>
        <w:rPr>
          <w:rStyle w:val="pln"/>
          <w:color w:val="313131"/>
        </w:rPr>
        <w:t>superscript</w:t>
      </w:r>
      <w:r>
        <w:rPr>
          <w:rStyle w:val="tag"/>
          <w:color w:val="313131"/>
        </w:rPr>
        <w:t>&lt;/sup&gt;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color w:val="000000"/>
          <w:sz w:val="21"/>
          <w:szCs w:val="21"/>
          <w:vertAlign w:val="superscript"/>
        </w:rPr>
        <w:t>superscript</w:t>
      </w:r>
      <w:r>
        <w:rPr>
          <w:rFonts w:ascii="Verdana" w:hAnsi="Verdana"/>
          <w:color w:val="000000"/>
          <w:sz w:val="21"/>
          <w:szCs w:val="21"/>
        </w:rPr>
        <w:t xml:space="preserve"> typeface.</w:t>
      </w:r>
    </w:p>
    <w:p w:rsidR="0025181C" w:rsidRDefault="0025181C" w:rsidP="007C2E63">
      <w:pPr>
        <w:spacing w:before="48" w:after="48" w:line="360" w:lineRule="atLeast"/>
        <w:ind w:left="90" w:right="48"/>
        <w:outlineLvl w:val="2"/>
        <w:rPr>
          <w:rFonts w:ascii="Verdana" w:hAnsi="Verdana"/>
          <w:color w:val="121214"/>
          <w:spacing w:val="-15"/>
          <w:sz w:val="36"/>
          <w:szCs w:val="36"/>
        </w:rPr>
      </w:pP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Subscript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content of a </w:t>
      </w:r>
      <w:r>
        <w:rPr>
          <w:rFonts w:ascii="Verdana" w:hAnsi="Verdana"/>
          <w:b/>
          <w:bCs/>
          <w:color w:val="000000"/>
          <w:sz w:val="21"/>
          <w:szCs w:val="21"/>
        </w:rPr>
        <w:t>&lt;sub&gt;...&lt;/sub&gt;</w:t>
      </w:r>
      <w:r>
        <w:rPr>
          <w:rFonts w:ascii="Verdana" w:hAnsi="Verdana"/>
          <w:color w:val="000000"/>
          <w:sz w:val="21"/>
          <w:szCs w:val="21"/>
        </w:rPr>
        <w:t xml:space="preserve"> element is written in subscript; the font size used is the same as the characters surrounding it, but is displayed half a character's height beneath the other characters.</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Subscript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&lt;sub&gt;</w:t>
      </w:r>
      <w:r>
        <w:rPr>
          <w:rStyle w:val="pln"/>
          <w:color w:val="313131"/>
        </w:rPr>
        <w:t>subscript</w:t>
      </w:r>
      <w:r>
        <w:rPr>
          <w:rStyle w:val="tag"/>
          <w:color w:val="313131"/>
        </w:rPr>
        <w:t>&lt;/sub&gt;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color w:val="000000"/>
          <w:sz w:val="21"/>
          <w:szCs w:val="21"/>
          <w:vertAlign w:val="subscript"/>
        </w:rPr>
        <w:t>subscript</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Inserted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Anything that appears within </w:t>
      </w:r>
      <w:r>
        <w:rPr>
          <w:rFonts w:ascii="Verdana" w:hAnsi="Verdana"/>
          <w:b/>
          <w:bCs/>
          <w:color w:val="000000"/>
          <w:sz w:val="21"/>
          <w:szCs w:val="21"/>
        </w:rPr>
        <w:t>&lt;ins&gt;...&lt;/ins&gt;</w:t>
      </w:r>
      <w:r>
        <w:rPr>
          <w:rFonts w:ascii="Verdana" w:hAnsi="Verdana"/>
          <w:color w:val="000000"/>
          <w:sz w:val="21"/>
          <w:szCs w:val="21"/>
        </w:rPr>
        <w:t xml:space="preserve"> element is displayed as inserted text.</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Inserted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I want to drink </w:t>
      </w:r>
      <w:r>
        <w:rPr>
          <w:rStyle w:val="tag"/>
          <w:color w:val="313131"/>
        </w:rPr>
        <w:t>&lt;del&gt;</w:t>
      </w:r>
      <w:r>
        <w:rPr>
          <w:rStyle w:val="pln"/>
          <w:color w:val="313131"/>
        </w:rPr>
        <w:t>cola</w:t>
      </w:r>
      <w:r>
        <w:rPr>
          <w:rStyle w:val="tag"/>
          <w:color w:val="313131"/>
        </w:rPr>
        <w:t>&lt;/del&gt;</w:t>
      </w:r>
      <w:r>
        <w:rPr>
          <w:rStyle w:val="pln"/>
          <w:color w:val="313131"/>
        </w:rPr>
        <w:t xml:space="preserve"> </w:t>
      </w:r>
      <w:r>
        <w:rPr>
          <w:rStyle w:val="tag"/>
          <w:color w:val="313131"/>
        </w:rPr>
        <w:t>&lt;ins&gt;</w:t>
      </w:r>
      <w:r>
        <w:rPr>
          <w:rStyle w:val="pln"/>
          <w:color w:val="313131"/>
        </w:rPr>
        <w:t>wine</w:t>
      </w:r>
      <w:r>
        <w:rPr>
          <w:rStyle w:val="tag"/>
          <w:color w:val="313131"/>
        </w:rPr>
        <w:t>&lt;/ins&gt;&lt;/p&gt;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I want to drink </w:t>
      </w:r>
      <w:del w:id="0" w:author="Unknown">
        <w:r>
          <w:rPr>
            <w:rFonts w:ascii="Verdana" w:hAnsi="Verdana"/>
            <w:color w:val="000000"/>
            <w:sz w:val="21"/>
            <w:szCs w:val="21"/>
          </w:rPr>
          <w:delText>cola</w:delText>
        </w:r>
      </w:del>
      <w:r>
        <w:rPr>
          <w:rFonts w:ascii="Verdana" w:hAnsi="Verdana"/>
          <w:color w:val="000000"/>
          <w:sz w:val="21"/>
          <w:szCs w:val="21"/>
        </w:rPr>
        <w:t xml:space="preserve"> </w:t>
      </w:r>
      <w:ins w:id="1" w:author="Unknown">
        <w:r>
          <w:rPr>
            <w:rFonts w:ascii="Verdana" w:hAnsi="Verdana"/>
            <w:color w:val="000000"/>
            <w:sz w:val="21"/>
            <w:szCs w:val="21"/>
          </w:rPr>
          <w:t>wine</w:t>
        </w:r>
      </w:ins>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Deleted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Anything that appears within </w:t>
      </w:r>
      <w:r>
        <w:rPr>
          <w:rFonts w:ascii="Verdana" w:hAnsi="Verdana"/>
          <w:b/>
          <w:bCs/>
          <w:color w:val="000000"/>
          <w:sz w:val="21"/>
          <w:szCs w:val="21"/>
        </w:rPr>
        <w:t>&lt;del&gt;...&lt;/del&gt;</w:t>
      </w:r>
      <w:r>
        <w:rPr>
          <w:rFonts w:ascii="Verdana" w:hAnsi="Verdana"/>
          <w:color w:val="000000"/>
          <w:sz w:val="21"/>
          <w:szCs w:val="21"/>
        </w:rPr>
        <w:t xml:space="preserve"> element, is displayed as deleted text.</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Deleted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I want to drink </w:t>
      </w:r>
      <w:r>
        <w:rPr>
          <w:rStyle w:val="tag"/>
          <w:color w:val="313131"/>
        </w:rPr>
        <w:t>&lt;del&gt;</w:t>
      </w:r>
      <w:r>
        <w:rPr>
          <w:rStyle w:val="pln"/>
          <w:color w:val="313131"/>
        </w:rPr>
        <w:t>cola</w:t>
      </w:r>
      <w:r>
        <w:rPr>
          <w:rStyle w:val="tag"/>
          <w:color w:val="313131"/>
        </w:rPr>
        <w:t>&lt;/del&gt;</w:t>
      </w:r>
      <w:r>
        <w:rPr>
          <w:rStyle w:val="pln"/>
          <w:color w:val="313131"/>
        </w:rPr>
        <w:t xml:space="preserve"> </w:t>
      </w:r>
      <w:r>
        <w:rPr>
          <w:rStyle w:val="tag"/>
          <w:color w:val="313131"/>
        </w:rPr>
        <w:t>&lt;ins&gt;</w:t>
      </w:r>
      <w:r>
        <w:rPr>
          <w:rStyle w:val="pln"/>
          <w:color w:val="313131"/>
        </w:rPr>
        <w:t>wine</w:t>
      </w:r>
      <w:r>
        <w:rPr>
          <w:rStyle w:val="tag"/>
          <w:color w:val="313131"/>
        </w:rPr>
        <w:t>&lt;/ins&gt;&lt;/p&gt;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I want to drink </w:t>
      </w:r>
      <w:del w:id="2" w:author="Unknown">
        <w:r>
          <w:rPr>
            <w:rFonts w:ascii="Verdana" w:hAnsi="Verdana"/>
            <w:color w:val="000000"/>
            <w:sz w:val="21"/>
            <w:szCs w:val="21"/>
          </w:rPr>
          <w:delText>cola</w:delText>
        </w:r>
      </w:del>
      <w:r>
        <w:rPr>
          <w:rFonts w:ascii="Verdana" w:hAnsi="Verdana"/>
          <w:color w:val="000000"/>
          <w:sz w:val="21"/>
          <w:szCs w:val="21"/>
        </w:rPr>
        <w:t xml:space="preserve"> </w:t>
      </w:r>
      <w:ins w:id="3" w:author="Unknown">
        <w:r>
          <w:rPr>
            <w:rFonts w:ascii="Verdana" w:hAnsi="Verdana"/>
            <w:color w:val="000000"/>
            <w:sz w:val="21"/>
            <w:szCs w:val="21"/>
          </w:rPr>
          <w:t>wine</w:t>
        </w:r>
      </w:ins>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Larger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content of the </w:t>
      </w:r>
      <w:r>
        <w:rPr>
          <w:rFonts w:ascii="Verdana" w:hAnsi="Verdana"/>
          <w:b/>
          <w:bCs/>
          <w:color w:val="000000"/>
          <w:sz w:val="21"/>
          <w:szCs w:val="21"/>
        </w:rPr>
        <w:t>&lt;big&gt;...&lt;/big&gt;</w:t>
      </w:r>
      <w:r>
        <w:rPr>
          <w:rFonts w:ascii="Verdana" w:hAnsi="Verdana"/>
          <w:color w:val="000000"/>
          <w:sz w:val="21"/>
          <w:szCs w:val="21"/>
        </w:rPr>
        <w:t xml:space="preserve"> element is displayed one font size larger than the rest of the text surrounding it as shown below:</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Larger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&lt;big&gt;</w:t>
      </w:r>
      <w:r>
        <w:rPr>
          <w:rStyle w:val="pln"/>
          <w:color w:val="313131"/>
        </w:rPr>
        <w:t>big</w:t>
      </w:r>
      <w:r>
        <w:rPr>
          <w:rStyle w:val="tag"/>
          <w:color w:val="313131"/>
        </w:rPr>
        <w:t>&lt;/big&gt;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color w:val="000000"/>
        </w:rPr>
        <w:t>big</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Smaller Text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content of the </w:t>
      </w:r>
      <w:r>
        <w:rPr>
          <w:rFonts w:ascii="Verdana" w:hAnsi="Verdana"/>
          <w:b/>
          <w:bCs/>
          <w:color w:val="000000"/>
          <w:sz w:val="21"/>
          <w:szCs w:val="21"/>
        </w:rPr>
        <w:t>&lt;small&gt;...&lt;/small&gt;</w:t>
      </w:r>
      <w:r>
        <w:rPr>
          <w:rFonts w:ascii="Verdana" w:hAnsi="Verdana"/>
          <w:color w:val="000000"/>
          <w:sz w:val="21"/>
          <w:szCs w:val="21"/>
        </w:rPr>
        <w:t xml:space="preserve"> element is displayed one font size smaller than the rest of the text surrounding it as shown below:</w:t>
      </w:r>
    </w:p>
    <w:p w:rsidR="007C2E63" w:rsidRDefault="007C2E63" w:rsidP="007C2E63">
      <w:pPr>
        <w:spacing w:before="48" w:after="48" w:line="360" w:lineRule="atLeast"/>
        <w:ind w:left="90" w:right="48"/>
        <w:outlineLvl w:val="3"/>
        <w:rPr>
          <w:rFonts w:ascii="Verdana" w:hAnsi="Verdana"/>
          <w:color w:val="000000"/>
          <w:sz w:val="27"/>
          <w:szCs w:val="27"/>
        </w:rPr>
      </w:pP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lastRenderedPageBreak/>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Smaller Text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The following word uses a </w:t>
      </w:r>
      <w:r>
        <w:rPr>
          <w:rStyle w:val="tag"/>
          <w:color w:val="313131"/>
        </w:rPr>
        <w:t>&lt;small&gt;</w:t>
      </w:r>
      <w:r>
        <w:rPr>
          <w:rStyle w:val="pln"/>
          <w:color w:val="313131"/>
        </w:rPr>
        <w:t>small</w:t>
      </w:r>
      <w:r>
        <w:rPr>
          <w:rStyle w:val="tag"/>
          <w:color w:val="313131"/>
        </w:rPr>
        <w:t>&lt;/small&gt;</w:t>
      </w:r>
      <w:r>
        <w:rPr>
          <w:rStyle w:val="pln"/>
          <w:color w:val="313131"/>
        </w:rPr>
        <w:t xml:space="preserve"> typeface.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following word uses a </w:t>
      </w:r>
      <w:r>
        <w:rPr>
          <w:rFonts w:ascii="Verdana" w:hAnsi="Verdana"/>
          <w:color w:val="000000"/>
          <w:sz w:val="15"/>
          <w:szCs w:val="15"/>
        </w:rPr>
        <w:t>small</w:t>
      </w:r>
      <w:r>
        <w:rPr>
          <w:rFonts w:ascii="Verdana" w:hAnsi="Verdana"/>
          <w:color w:val="000000"/>
          <w:sz w:val="21"/>
          <w:szCs w:val="21"/>
        </w:rPr>
        <w:t xml:space="preserve"> typeface.</w:t>
      </w:r>
    </w:p>
    <w:p w:rsidR="0017491A" w:rsidRDefault="0017491A"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Grouping Content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&lt;div&gt;</w:t>
      </w:r>
      <w:r>
        <w:rPr>
          <w:rFonts w:ascii="Verdana" w:hAnsi="Verdana"/>
          <w:color w:val="000000"/>
          <w:sz w:val="21"/>
          <w:szCs w:val="21"/>
        </w:rPr>
        <w:t xml:space="preserve"> and </w:t>
      </w:r>
      <w:r>
        <w:rPr>
          <w:rFonts w:ascii="Verdana" w:hAnsi="Verdana"/>
          <w:b/>
          <w:bCs/>
          <w:color w:val="000000"/>
          <w:sz w:val="21"/>
          <w:szCs w:val="21"/>
        </w:rPr>
        <w:t>&lt;span&gt;</w:t>
      </w:r>
      <w:r>
        <w:rPr>
          <w:rFonts w:ascii="Verdana" w:hAnsi="Verdana"/>
          <w:color w:val="000000"/>
          <w:sz w:val="21"/>
          <w:szCs w:val="21"/>
        </w:rPr>
        <w:t xml:space="preserve"> elements allow you to group together several elements to create sections or subsections of a page.</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Div Tag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&lt;div</w:t>
      </w:r>
      <w:r>
        <w:rPr>
          <w:rStyle w:val="pln"/>
          <w:color w:val="313131"/>
        </w:rPr>
        <w:t xml:space="preserve"> </w:t>
      </w:r>
      <w:r>
        <w:rPr>
          <w:rStyle w:val="atn"/>
          <w:color w:val="313131"/>
        </w:rPr>
        <w:t>id</w:t>
      </w:r>
      <w:r>
        <w:rPr>
          <w:rStyle w:val="pun"/>
          <w:color w:val="313131"/>
        </w:rPr>
        <w:t>=</w:t>
      </w:r>
      <w:r>
        <w:rPr>
          <w:rStyle w:val="atv"/>
          <w:color w:val="313131"/>
        </w:rPr>
        <w:t>"menu"</w:t>
      </w:r>
      <w:r>
        <w:rPr>
          <w:rStyle w:val="pln"/>
          <w:color w:val="313131"/>
        </w:rPr>
        <w:t xml:space="preserve"> </w:t>
      </w:r>
      <w:r>
        <w:rPr>
          <w:rStyle w:val="atn"/>
          <w:color w:val="313131"/>
        </w:rPr>
        <w:t>align</w:t>
      </w:r>
      <w:r>
        <w:rPr>
          <w:rStyle w:val="pun"/>
          <w:color w:val="313131"/>
        </w:rPr>
        <w:t>=</w:t>
      </w:r>
      <w:r>
        <w:rPr>
          <w:rStyle w:val="atv"/>
          <w:color w:val="313131"/>
        </w:rPr>
        <w:t>"middle"</w:t>
      </w:r>
      <w:r>
        <w:rPr>
          <w:rStyle w:val="pln"/>
          <w:color w:val="313131"/>
        </w:rPr>
        <w:t xml:space="preserve"> </w:t>
      </w:r>
      <w:r>
        <w:rPr>
          <w:rStyle w:val="tag"/>
          <w:color w:val="313131"/>
        </w:rPr>
        <w:t>&gt;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"/index.htm"</w:t>
      </w:r>
      <w:r>
        <w:rPr>
          <w:rStyle w:val="tag"/>
          <w:color w:val="313131"/>
        </w:rPr>
        <w:t>&gt;</w:t>
      </w:r>
      <w:r>
        <w:rPr>
          <w:rStyle w:val="pln"/>
          <w:color w:val="313131"/>
        </w:rPr>
        <w:t>HOME</w:t>
      </w:r>
      <w:r>
        <w:rPr>
          <w:rStyle w:val="tag"/>
          <w:color w:val="313131"/>
        </w:rPr>
        <w:t>&lt;/a&gt;</w:t>
      </w:r>
      <w:r>
        <w:rPr>
          <w:rStyle w:val="pln"/>
          <w:color w:val="313131"/>
        </w:rPr>
        <w:t xml:space="preserve"> | </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"/about/contact_us.htm"</w:t>
      </w:r>
      <w:r>
        <w:rPr>
          <w:rStyle w:val="tag"/>
          <w:color w:val="313131"/>
        </w:rPr>
        <w:t>&gt;</w:t>
      </w:r>
      <w:r>
        <w:rPr>
          <w:rStyle w:val="pln"/>
          <w:color w:val="313131"/>
        </w:rPr>
        <w:t>CONTACT</w:t>
      </w:r>
      <w:r>
        <w:rPr>
          <w:rStyle w:val="tag"/>
          <w:color w:val="313131"/>
        </w:rPr>
        <w:t>&lt;/a&gt;</w:t>
      </w:r>
      <w:r>
        <w:rPr>
          <w:rStyle w:val="pln"/>
          <w:color w:val="313131"/>
        </w:rPr>
        <w:t xml:space="preserve"> | </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"/about/index.htm"</w:t>
      </w:r>
      <w:r>
        <w:rPr>
          <w:rStyle w:val="tag"/>
          <w:color w:val="313131"/>
        </w:rPr>
        <w:t>&gt;</w:t>
      </w:r>
      <w:r>
        <w:rPr>
          <w:rStyle w:val="pln"/>
          <w:color w:val="313131"/>
        </w:rPr>
        <w:t>ABOUT</w:t>
      </w:r>
      <w:r>
        <w:rPr>
          <w:rStyle w:val="tag"/>
          <w:color w:val="313131"/>
        </w:rPr>
        <w:t>&lt;/a&gt;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&lt;/div&gt;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&lt;div</w:t>
      </w:r>
      <w:r>
        <w:rPr>
          <w:rStyle w:val="pln"/>
          <w:color w:val="313131"/>
        </w:rPr>
        <w:t xml:space="preserve"> </w:t>
      </w:r>
      <w:r>
        <w:rPr>
          <w:rStyle w:val="atn"/>
          <w:color w:val="313131"/>
        </w:rPr>
        <w:t>id</w:t>
      </w:r>
      <w:r>
        <w:rPr>
          <w:rStyle w:val="pun"/>
          <w:color w:val="313131"/>
        </w:rPr>
        <w:t>=</w:t>
      </w:r>
      <w:r>
        <w:rPr>
          <w:rStyle w:val="atv"/>
          <w:color w:val="313131"/>
        </w:rPr>
        <w:t>"content"</w:t>
      </w:r>
      <w:r>
        <w:rPr>
          <w:rStyle w:val="pln"/>
          <w:color w:val="313131"/>
        </w:rPr>
        <w:t xml:space="preserve"> </w:t>
      </w:r>
      <w:r>
        <w:rPr>
          <w:rStyle w:val="atn"/>
          <w:color w:val="313131"/>
        </w:rPr>
        <w:t>align</w:t>
      </w:r>
      <w:r>
        <w:rPr>
          <w:rStyle w:val="pun"/>
          <w:color w:val="313131"/>
        </w:rPr>
        <w:t>=</w:t>
      </w:r>
      <w:r>
        <w:rPr>
          <w:rStyle w:val="atv"/>
          <w:color w:val="313131"/>
        </w:rPr>
        <w:t>"left"</w:t>
      </w:r>
      <w:r>
        <w:rPr>
          <w:rStyle w:val="pln"/>
          <w:color w:val="313131"/>
        </w:rPr>
        <w:t xml:space="preserve"> </w:t>
      </w:r>
      <w:r>
        <w:rPr>
          <w:rStyle w:val="atn"/>
          <w:color w:val="313131"/>
        </w:rPr>
        <w:t>bgcolor</w:t>
      </w:r>
      <w:r>
        <w:rPr>
          <w:rStyle w:val="pun"/>
          <w:color w:val="313131"/>
        </w:rPr>
        <w:t>=</w:t>
      </w:r>
      <w:r>
        <w:rPr>
          <w:rStyle w:val="atv"/>
          <w:color w:val="313131"/>
        </w:rPr>
        <w:t>"white"</w:t>
      </w:r>
      <w:r>
        <w:rPr>
          <w:rStyle w:val="tag"/>
          <w:color w:val="313131"/>
        </w:rPr>
        <w:t>&gt;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&lt;h5&gt;</w:t>
      </w:r>
      <w:r>
        <w:rPr>
          <w:rStyle w:val="pln"/>
          <w:color w:val="313131"/>
        </w:rPr>
        <w:t>Content Articles</w:t>
      </w:r>
      <w:r>
        <w:rPr>
          <w:rStyle w:val="tag"/>
          <w:color w:val="313131"/>
        </w:rPr>
        <w:t>&lt;/h5&gt;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Actual content goes here.....</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&lt;/div&gt;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 &lt;span&gt; element, on the other hand, can be used to group inline elements only. So, if you have a part of a sentence or paragraph which you want to group together, you could use the &lt;span&gt; element as follows</w:t>
      </w:r>
    </w:p>
    <w:p w:rsidR="0017491A" w:rsidRDefault="0017491A"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Span Tag Example</w:t>
      </w:r>
      <w:r>
        <w:rPr>
          <w:rStyle w:val="tag"/>
          <w:color w:val="313131"/>
        </w:rPr>
        <w:t>&lt;/title&gt;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 xml:space="preserve">This is the example of </w:t>
      </w:r>
      <w:r>
        <w:rPr>
          <w:rStyle w:val="tag"/>
          <w:color w:val="313131"/>
        </w:rPr>
        <w:t>&lt;span</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color</w:t>
      </w:r>
      <w:r>
        <w:rPr>
          <w:rStyle w:val="pun"/>
          <w:color w:val="313131"/>
        </w:rPr>
        <w:t>:</w:t>
      </w:r>
      <w:r>
        <w:rPr>
          <w:rStyle w:val="pln"/>
          <w:color w:val="313131"/>
        </w:rPr>
        <w:t>green</w:t>
      </w:r>
      <w:r>
        <w:rPr>
          <w:rStyle w:val="atv"/>
          <w:color w:val="313131"/>
        </w:rPr>
        <w:t>"</w:t>
      </w:r>
      <w:r>
        <w:rPr>
          <w:rStyle w:val="tag"/>
          <w:color w:val="313131"/>
        </w:rPr>
        <w:t>&gt;</w:t>
      </w:r>
      <w:r>
        <w:rPr>
          <w:rStyle w:val="pln"/>
          <w:color w:val="313131"/>
        </w:rPr>
        <w:t>span tag</w:t>
      </w:r>
      <w:r>
        <w:rPr>
          <w:rStyle w:val="tag"/>
          <w:color w:val="313131"/>
        </w:rPr>
        <w:t>&lt;/span&gt;</w:t>
      </w:r>
      <w:r>
        <w:rPr>
          <w:rStyle w:val="pln"/>
          <w:color w:val="313131"/>
        </w:rPr>
        <w:t xml:space="preserve"> and the </w:t>
      </w:r>
      <w:r>
        <w:rPr>
          <w:rStyle w:val="tag"/>
          <w:color w:val="313131"/>
        </w:rPr>
        <w:t>&lt;span</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color</w:t>
      </w:r>
      <w:r>
        <w:rPr>
          <w:rStyle w:val="pun"/>
          <w:color w:val="313131"/>
        </w:rPr>
        <w:t>:</w:t>
      </w:r>
      <w:r>
        <w:rPr>
          <w:rStyle w:val="pln"/>
          <w:color w:val="313131"/>
        </w:rPr>
        <w:t>red</w:t>
      </w:r>
      <w:r>
        <w:rPr>
          <w:rStyle w:val="atv"/>
          <w:color w:val="313131"/>
        </w:rPr>
        <w:t>"</w:t>
      </w:r>
      <w:r>
        <w:rPr>
          <w:rStyle w:val="tag"/>
          <w:color w:val="313131"/>
        </w:rPr>
        <w:t>&gt;</w:t>
      </w:r>
      <w:r>
        <w:rPr>
          <w:rStyle w:val="pln"/>
          <w:color w:val="313131"/>
        </w:rPr>
        <w:t>div tag</w:t>
      </w:r>
      <w:r>
        <w:rPr>
          <w:rStyle w:val="tag"/>
          <w:color w:val="313131"/>
        </w:rPr>
        <w:t>&lt;/span&gt;</w:t>
      </w:r>
      <w:r>
        <w:rPr>
          <w:rStyle w:val="pln"/>
          <w:color w:val="313131"/>
        </w:rPr>
        <w:t xml:space="preserve"> alongwith CSS</w:t>
      </w:r>
      <w:r>
        <w:rPr>
          <w:rStyle w:val="tag"/>
          <w:color w:val="313131"/>
        </w:rPr>
        <w:t>&lt;/p&gt;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17491A" w:rsidRDefault="0017491A"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17491A" w:rsidRDefault="0017491A"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This is the example of </w:t>
      </w:r>
      <w:r>
        <w:rPr>
          <w:rFonts w:ascii="Verdana" w:hAnsi="Verdana"/>
          <w:color w:val="008000"/>
          <w:sz w:val="21"/>
          <w:szCs w:val="21"/>
        </w:rPr>
        <w:t>span tag</w:t>
      </w:r>
      <w:r>
        <w:rPr>
          <w:rFonts w:ascii="Verdana" w:hAnsi="Verdana"/>
          <w:color w:val="000000"/>
          <w:sz w:val="21"/>
          <w:szCs w:val="21"/>
        </w:rPr>
        <w:t xml:space="preserve"> and the </w:t>
      </w:r>
      <w:r>
        <w:rPr>
          <w:rFonts w:ascii="Verdana" w:hAnsi="Verdana"/>
          <w:color w:val="FF0000"/>
          <w:sz w:val="21"/>
          <w:szCs w:val="21"/>
        </w:rPr>
        <w:t>div tag</w:t>
      </w:r>
      <w:r>
        <w:rPr>
          <w:rFonts w:ascii="Verdana" w:hAnsi="Verdana"/>
          <w:color w:val="000000"/>
          <w:sz w:val="21"/>
          <w:szCs w:val="21"/>
        </w:rPr>
        <w:t xml:space="preserve"> alongwith CSS</w:t>
      </w:r>
    </w:p>
    <w:p w:rsidR="0017491A" w:rsidRDefault="0017491A"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LIST TAGS</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HTML offers web authors three ways for specifying lists of information. All lists must contain one or more list elements. Lists may contain:</w:t>
      </w:r>
    </w:p>
    <w:p w:rsidR="0017491A" w:rsidRPr="0017491A" w:rsidRDefault="0017491A" w:rsidP="007C2E63">
      <w:pPr>
        <w:numPr>
          <w:ilvl w:val="0"/>
          <w:numId w:val="2"/>
        </w:numPr>
        <w:spacing w:before="100" w:beforeAutospacing="1" w:after="75" w:line="360" w:lineRule="atLeast"/>
        <w:ind w:left="90"/>
        <w:rPr>
          <w:rFonts w:ascii="Verdana" w:hAnsi="Verdana"/>
          <w:color w:val="000000"/>
          <w:sz w:val="21"/>
          <w:szCs w:val="21"/>
        </w:rPr>
      </w:pPr>
      <w:r w:rsidRPr="0017491A">
        <w:rPr>
          <w:rFonts w:ascii="Verdana" w:hAnsi="Verdana"/>
          <w:b/>
          <w:bCs/>
          <w:color w:val="000000"/>
          <w:sz w:val="21"/>
          <w:szCs w:val="21"/>
        </w:rPr>
        <w:t>&lt;ul&gt;</w:t>
      </w:r>
      <w:r w:rsidRPr="0017491A">
        <w:rPr>
          <w:rFonts w:ascii="Verdana" w:hAnsi="Verdana"/>
          <w:color w:val="000000"/>
          <w:sz w:val="21"/>
          <w:szCs w:val="21"/>
        </w:rPr>
        <w:t xml:space="preserve"> - An unordered list. This will list items using plain bullets.</w:t>
      </w:r>
    </w:p>
    <w:p w:rsidR="0017491A" w:rsidRPr="0017491A" w:rsidRDefault="0017491A" w:rsidP="007C2E63">
      <w:pPr>
        <w:numPr>
          <w:ilvl w:val="0"/>
          <w:numId w:val="2"/>
        </w:numPr>
        <w:spacing w:before="100" w:beforeAutospacing="1" w:after="75" w:line="360" w:lineRule="atLeast"/>
        <w:ind w:left="90"/>
        <w:rPr>
          <w:rFonts w:ascii="Verdana" w:hAnsi="Verdana"/>
          <w:color w:val="000000"/>
          <w:sz w:val="21"/>
          <w:szCs w:val="21"/>
        </w:rPr>
      </w:pPr>
      <w:r w:rsidRPr="0017491A">
        <w:rPr>
          <w:rFonts w:ascii="Verdana" w:hAnsi="Verdana"/>
          <w:b/>
          <w:bCs/>
          <w:color w:val="000000"/>
          <w:sz w:val="21"/>
          <w:szCs w:val="21"/>
        </w:rPr>
        <w:lastRenderedPageBreak/>
        <w:t>&lt;ol&gt;</w:t>
      </w:r>
      <w:r w:rsidRPr="0017491A">
        <w:rPr>
          <w:rFonts w:ascii="Verdana" w:hAnsi="Verdana"/>
          <w:color w:val="000000"/>
          <w:sz w:val="21"/>
          <w:szCs w:val="21"/>
        </w:rPr>
        <w:t xml:space="preserve"> - An ordered list. This will use different schemes of numbers to list your items.</w:t>
      </w:r>
    </w:p>
    <w:p w:rsidR="0017491A" w:rsidRPr="0017491A" w:rsidRDefault="0017491A" w:rsidP="007C2E63">
      <w:pPr>
        <w:numPr>
          <w:ilvl w:val="0"/>
          <w:numId w:val="2"/>
        </w:numPr>
        <w:spacing w:before="100" w:beforeAutospacing="1" w:after="75" w:line="360" w:lineRule="atLeast"/>
        <w:ind w:left="90"/>
        <w:rPr>
          <w:rFonts w:ascii="Verdana" w:hAnsi="Verdana"/>
          <w:color w:val="000000"/>
          <w:sz w:val="21"/>
          <w:szCs w:val="21"/>
        </w:rPr>
      </w:pPr>
      <w:r w:rsidRPr="0017491A">
        <w:rPr>
          <w:rFonts w:ascii="Verdana" w:hAnsi="Verdana"/>
          <w:b/>
          <w:bCs/>
          <w:color w:val="000000"/>
          <w:sz w:val="21"/>
          <w:szCs w:val="21"/>
        </w:rPr>
        <w:t>&lt;dl&gt;</w:t>
      </w:r>
      <w:r w:rsidRPr="0017491A">
        <w:rPr>
          <w:rFonts w:ascii="Verdana" w:hAnsi="Verdana"/>
          <w:color w:val="000000"/>
          <w:sz w:val="21"/>
          <w:szCs w:val="21"/>
        </w:rPr>
        <w:t xml:space="preserve"> - A definition list. This arranges your items in the same way as they are arranged in a dictionary.</w:t>
      </w:r>
    </w:p>
    <w:p w:rsidR="007C2E63" w:rsidRDefault="007C2E63" w:rsidP="007C2E63">
      <w:pPr>
        <w:spacing w:before="48" w:after="48" w:line="360" w:lineRule="atLeast"/>
        <w:ind w:left="90" w:right="-402"/>
        <w:outlineLvl w:val="2"/>
        <w:rPr>
          <w:rFonts w:ascii="Verdana" w:hAnsi="Verdana"/>
          <w:color w:val="121214"/>
          <w:spacing w:val="-15"/>
          <w:sz w:val="36"/>
          <w:szCs w:val="36"/>
        </w:rPr>
      </w:pPr>
    </w:p>
    <w:p w:rsidR="0017491A" w:rsidRPr="0017491A" w:rsidRDefault="0017491A" w:rsidP="007C2E63">
      <w:pPr>
        <w:spacing w:before="48" w:after="48" w:line="360" w:lineRule="atLeast"/>
        <w:ind w:left="90" w:right="-402"/>
        <w:outlineLvl w:val="2"/>
        <w:rPr>
          <w:rFonts w:ascii="Verdana" w:hAnsi="Verdana"/>
          <w:color w:val="121214"/>
          <w:spacing w:val="-15"/>
          <w:sz w:val="36"/>
          <w:szCs w:val="36"/>
        </w:rPr>
      </w:pPr>
      <w:r w:rsidRPr="0017491A">
        <w:rPr>
          <w:rFonts w:ascii="Verdana" w:hAnsi="Verdana"/>
          <w:color w:val="121214"/>
          <w:spacing w:val="-15"/>
          <w:sz w:val="36"/>
          <w:szCs w:val="36"/>
        </w:rPr>
        <w:t>HTML Unordered Lists</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 xml:space="preserve">An unordered list is a collection of related items that have no special order or sequence. This list is created by using HTML </w:t>
      </w:r>
      <w:r w:rsidRPr="0017491A">
        <w:rPr>
          <w:rFonts w:ascii="Verdana" w:hAnsi="Verdana"/>
          <w:b/>
          <w:bCs/>
          <w:color w:val="000000"/>
          <w:sz w:val="21"/>
          <w:szCs w:val="21"/>
        </w:rPr>
        <w:t>&lt;ul&gt;</w:t>
      </w:r>
      <w:r w:rsidRPr="0017491A">
        <w:rPr>
          <w:rFonts w:ascii="Verdana" w:hAnsi="Verdana"/>
          <w:color w:val="000000"/>
          <w:sz w:val="21"/>
          <w:szCs w:val="21"/>
        </w:rPr>
        <w:t xml:space="preserve"> tag. Each item in the list is marked with a bullet.</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Unordered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&lt;ul&gt;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&lt;/ul&gt;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3"/>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3"/>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3"/>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7C2E63">
      <w:pPr>
        <w:numPr>
          <w:ilvl w:val="0"/>
          <w:numId w:val="3"/>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2"/>
        <w:rPr>
          <w:rFonts w:ascii="Verdana" w:hAnsi="Verdana"/>
          <w:color w:val="121214"/>
          <w:spacing w:val="-15"/>
          <w:sz w:val="36"/>
          <w:szCs w:val="36"/>
        </w:rPr>
      </w:pPr>
      <w:r w:rsidRPr="0017491A">
        <w:rPr>
          <w:rFonts w:ascii="Verdana" w:hAnsi="Verdana"/>
          <w:color w:val="121214"/>
          <w:spacing w:val="-15"/>
          <w:sz w:val="36"/>
          <w:szCs w:val="36"/>
        </w:rPr>
        <w:t>The type Attribute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 xml:space="preserve">You can use </w:t>
      </w:r>
      <w:r w:rsidRPr="0017491A">
        <w:rPr>
          <w:rFonts w:ascii="Verdana" w:hAnsi="Verdana"/>
          <w:b/>
          <w:bCs/>
          <w:color w:val="000000"/>
          <w:sz w:val="21"/>
          <w:szCs w:val="21"/>
        </w:rPr>
        <w:t>type</w:t>
      </w:r>
      <w:r w:rsidRPr="0017491A">
        <w:rPr>
          <w:rFonts w:ascii="Verdana" w:hAnsi="Verdana"/>
          <w:color w:val="000000"/>
          <w:sz w:val="21"/>
          <w:szCs w:val="21"/>
        </w:rPr>
        <w:t xml:space="preserve"> attribute for &lt;ul&gt; tag to specify the type of bullet you like. By default it is a disc. Following are the possible options: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lastRenderedPageBreak/>
        <w:t>&lt;ul type="square"&gt;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&lt;ul type="disc"&gt;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&lt;ul type="circle"&gt;</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&lt;ul type="square"&gt;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Unordered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&lt;ul type="square"&gt;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&lt;/ul&gt;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4"/>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4"/>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4"/>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7C2E63">
      <w:pPr>
        <w:numPr>
          <w:ilvl w:val="0"/>
          <w:numId w:val="4"/>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&lt;ul type="disc"&gt; :</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lastRenderedPageBreak/>
        <w:t>&lt;title&gt;HTML Unordered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&lt;ul type="disc"&gt;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&lt;/ul&gt;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5"/>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5"/>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5"/>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7C2E63">
      <w:pPr>
        <w:numPr>
          <w:ilvl w:val="0"/>
          <w:numId w:val="5"/>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&lt;ul type="circle"&gt; :</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Unordered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&lt;ul type="circle"&gt;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&lt;/ul&gt;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lastRenderedPageBreak/>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6"/>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6"/>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6"/>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7C2E63">
      <w:pPr>
        <w:numPr>
          <w:ilvl w:val="0"/>
          <w:numId w:val="6"/>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Radish</w:t>
      </w:r>
    </w:p>
    <w:p w:rsidR="007C2E63" w:rsidRDefault="007C2E63" w:rsidP="007C2E63">
      <w:pPr>
        <w:spacing w:before="48" w:after="48" w:line="360" w:lineRule="atLeast"/>
        <w:ind w:left="90" w:right="-402"/>
        <w:outlineLvl w:val="2"/>
        <w:rPr>
          <w:rFonts w:ascii="Verdana" w:hAnsi="Verdana"/>
          <w:color w:val="121214"/>
          <w:spacing w:val="-15"/>
          <w:sz w:val="36"/>
          <w:szCs w:val="36"/>
        </w:rPr>
      </w:pPr>
    </w:p>
    <w:p w:rsidR="0017491A" w:rsidRPr="0017491A" w:rsidRDefault="0017491A" w:rsidP="007C2E63">
      <w:pPr>
        <w:spacing w:before="48" w:after="48" w:line="360" w:lineRule="atLeast"/>
        <w:ind w:left="90" w:right="-402"/>
        <w:outlineLvl w:val="2"/>
        <w:rPr>
          <w:rFonts w:ascii="Verdana" w:hAnsi="Verdana"/>
          <w:color w:val="121214"/>
          <w:spacing w:val="-15"/>
          <w:sz w:val="36"/>
          <w:szCs w:val="36"/>
        </w:rPr>
      </w:pPr>
      <w:r w:rsidRPr="0017491A">
        <w:rPr>
          <w:rFonts w:ascii="Verdana" w:hAnsi="Verdana"/>
          <w:color w:val="121214"/>
          <w:spacing w:val="-15"/>
          <w:sz w:val="36"/>
          <w:szCs w:val="36"/>
        </w:rPr>
        <w:t>HTML Ordered Lists</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 xml:space="preserve">If you are required to put your items in a numbered list instead of bulleted then HTML ordered list will be used. This list is created by using </w:t>
      </w:r>
      <w:r w:rsidRPr="0017491A">
        <w:rPr>
          <w:rFonts w:ascii="Verdana" w:hAnsi="Verdana"/>
          <w:b/>
          <w:bCs/>
          <w:color w:val="000000"/>
          <w:sz w:val="21"/>
          <w:szCs w:val="21"/>
        </w:rPr>
        <w:t>&lt;ol&gt;</w:t>
      </w:r>
      <w:r w:rsidRPr="0017491A">
        <w:rPr>
          <w:rFonts w:ascii="Verdana" w:hAnsi="Verdana"/>
          <w:color w:val="000000"/>
          <w:sz w:val="21"/>
          <w:szCs w:val="21"/>
        </w:rPr>
        <w:t xml:space="preserve"> tag. The numbering starts at one and is incremented by one for each successive ordered list element tagged with &lt;li&gt;.</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7"/>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7"/>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7"/>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lastRenderedPageBreak/>
        <w:t>Potato</w:t>
      </w:r>
    </w:p>
    <w:p w:rsidR="0017491A" w:rsidRPr="0017491A" w:rsidRDefault="0017491A" w:rsidP="007C2E63">
      <w:pPr>
        <w:numPr>
          <w:ilvl w:val="0"/>
          <w:numId w:val="7"/>
        </w:numPr>
        <w:spacing w:before="100" w:beforeAutospacing="1" w:after="100" w:afterAutospacing="1" w:line="360" w:lineRule="atLeast"/>
        <w:ind w:left="9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2"/>
        <w:rPr>
          <w:rFonts w:ascii="Verdana" w:hAnsi="Verdana"/>
          <w:color w:val="121214"/>
          <w:spacing w:val="-15"/>
          <w:sz w:val="36"/>
          <w:szCs w:val="36"/>
        </w:rPr>
      </w:pPr>
      <w:r w:rsidRPr="0017491A">
        <w:rPr>
          <w:rFonts w:ascii="Verdana" w:hAnsi="Verdana"/>
          <w:color w:val="121214"/>
          <w:spacing w:val="-15"/>
          <w:sz w:val="36"/>
          <w:szCs w:val="36"/>
        </w:rPr>
        <w:t>The type Attribute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 xml:space="preserve">You can use </w:t>
      </w:r>
      <w:r w:rsidRPr="0017491A">
        <w:rPr>
          <w:rFonts w:ascii="Verdana" w:hAnsi="Verdana"/>
          <w:b/>
          <w:bCs/>
          <w:color w:val="000000"/>
          <w:sz w:val="21"/>
          <w:szCs w:val="21"/>
        </w:rPr>
        <w:t>type</w:t>
      </w:r>
      <w:r w:rsidRPr="0017491A">
        <w:rPr>
          <w:rFonts w:ascii="Verdana" w:hAnsi="Verdana"/>
          <w:color w:val="000000"/>
          <w:sz w:val="21"/>
          <w:szCs w:val="21"/>
        </w:rPr>
        <w:t xml:space="preserve"> attribute for &lt;ol&gt; tag to specify the type of numbering you like. By default it is a number. Following are the possible options: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type="1"&gt; - Default-Case Numerals.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type="I"&gt; - Upper-Case Numerals.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type="i"&gt; - Lower-Case Numerals.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type="a"&gt; - Lower-Case Letters.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type="A"&gt; - Upper-Case Letters.</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&lt;ol type="1"&gt;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 type="1"&gt;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8"/>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8"/>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8"/>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lastRenderedPageBreak/>
        <w:t>Potato</w:t>
      </w:r>
    </w:p>
    <w:p w:rsidR="0017491A" w:rsidRPr="0017491A" w:rsidRDefault="0017491A" w:rsidP="007C2E63">
      <w:pPr>
        <w:numPr>
          <w:ilvl w:val="0"/>
          <w:numId w:val="8"/>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&lt;ol type="I"&gt;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 type="I"&gt;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numPr>
          <w:ilvl w:val="0"/>
          <w:numId w:val="9"/>
        </w:numPr>
        <w:tabs>
          <w:tab w:val="clear" w:pos="720"/>
        </w:tabs>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7C2E63">
      <w:pPr>
        <w:numPr>
          <w:ilvl w:val="0"/>
          <w:numId w:val="9"/>
        </w:numPr>
        <w:tabs>
          <w:tab w:val="clear" w:pos="720"/>
        </w:tabs>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7C2E63">
      <w:pPr>
        <w:numPr>
          <w:ilvl w:val="0"/>
          <w:numId w:val="9"/>
        </w:numPr>
        <w:tabs>
          <w:tab w:val="clear" w:pos="720"/>
        </w:tabs>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7C2E63">
      <w:pPr>
        <w:numPr>
          <w:ilvl w:val="0"/>
          <w:numId w:val="9"/>
        </w:numPr>
        <w:tabs>
          <w:tab w:val="clear" w:pos="720"/>
        </w:tabs>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&lt;ol type="i"&gt;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lastRenderedPageBreak/>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 type="i"&gt;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273FE5">
      <w:pPr>
        <w:numPr>
          <w:ilvl w:val="0"/>
          <w:numId w:val="10"/>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273FE5">
      <w:pPr>
        <w:numPr>
          <w:ilvl w:val="0"/>
          <w:numId w:val="10"/>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273FE5">
      <w:pPr>
        <w:numPr>
          <w:ilvl w:val="0"/>
          <w:numId w:val="10"/>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273FE5">
      <w:pPr>
        <w:numPr>
          <w:ilvl w:val="0"/>
          <w:numId w:val="10"/>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&lt;ol type="A"&gt;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 type="A"&gt;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273FE5" w:rsidRDefault="00273FE5" w:rsidP="007C2E63">
      <w:pPr>
        <w:spacing w:after="240" w:line="360" w:lineRule="atLeast"/>
        <w:ind w:left="90" w:right="-402"/>
        <w:jc w:val="both"/>
        <w:rPr>
          <w:rFonts w:ascii="Verdana" w:hAnsi="Verdana"/>
          <w:color w:val="000000"/>
          <w:sz w:val="21"/>
          <w:szCs w:val="21"/>
        </w:rPr>
      </w:pPr>
    </w:p>
    <w:p w:rsidR="00273FE5" w:rsidRDefault="00273FE5" w:rsidP="007C2E63">
      <w:pPr>
        <w:spacing w:after="240" w:line="360" w:lineRule="atLeast"/>
        <w:ind w:left="90" w:right="-402"/>
        <w:jc w:val="both"/>
        <w:rPr>
          <w:rFonts w:ascii="Verdana" w:hAnsi="Verdana"/>
          <w:color w:val="000000"/>
          <w:sz w:val="21"/>
          <w:szCs w:val="21"/>
        </w:rPr>
      </w:pP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273FE5">
      <w:pPr>
        <w:numPr>
          <w:ilvl w:val="0"/>
          <w:numId w:val="11"/>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273FE5">
      <w:pPr>
        <w:numPr>
          <w:ilvl w:val="0"/>
          <w:numId w:val="11"/>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273FE5">
      <w:pPr>
        <w:numPr>
          <w:ilvl w:val="0"/>
          <w:numId w:val="11"/>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273FE5">
      <w:pPr>
        <w:numPr>
          <w:ilvl w:val="0"/>
          <w:numId w:val="11"/>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&lt;ol type="a"&gt;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 type="a"&gt;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273FE5">
      <w:pPr>
        <w:numPr>
          <w:ilvl w:val="0"/>
          <w:numId w:val="12"/>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273FE5">
      <w:pPr>
        <w:numPr>
          <w:ilvl w:val="0"/>
          <w:numId w:val="12"/>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Ginger</w:t>
      </w:r>
    </w:p>
    <w:p w:rsidR="0017491A" w:rsidRPr="0017491A" w:rsidRDefault="0017491A" w:rsidP="00273FE5">
      <w:pPr>
        <w:numPr>
          <w:ilvl w:val="0"/>
          <w:numId w:val="12"/>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273FE5">
      <w:pPr>
        <w:numPr>
          <w:ilvl w:val="0"/>
          <w:numId w:val="12"/>
        </w:numPr>
        <w:spacing w:before="100" w:beforeAutospacing="1" w:after="100" w:afterAutospacing="1" w:line="360" w:lineRule="atLeast"/>
        <w:ind w:left="450"/>
        <w:rPr>
          <w:rFonts w:ascii="Verdana" w:hAnsi="Verdana"/>
          <w:color w:val="313131"/>
          <w:sz w:val="21"/>
          <w:szCs w:val="21"/>
        </w:rPr>
      </w:pPr>
      <w:r w:rsidRPr="0017491A">
        <w:rPr>
          <w:rFonts w:ascii="Verdana" w:hAnsi="Verdana"/>
          <w:color w:val="313131"/>
          <w:sz w:val="21"/>
          <w:szCs w:val="21"/>
        </w:rPr>
        <w:t>Radish</w:t>
      </w:r>
    </w:p>
    <w:p w:rsidR="009E18C7" w:rsidRDefault="009E18C7" w:rsidP="007C2E63">
      <w:pPr>
        <w:spacing w:before="48" w:after="48" w:line="360" w:lineRule="atLeast"/>
        <w:ind w:left="90" w:right="-402"/>
        <w:outlineLvl w:val="2"/>
        <w:rPr>
          <w:rFonts w:ascii="Verdana" w:hAnsi="Verdana"/>
          <w:color w:val="121214"/>
          <w:spacing w:val="-15"/>
          <w:sz w:val="36"/>
          <w:szCs w:val="36"/>
        </w:rPr>
      </w:pPr>
    </w:p>
    <w:p w:rsidR="00273FE5" w:rsidRDefault="00273FE5" w:rsidP="007C2E63">
      <w:pPr>
        <w:spacing w:before="48" w:after="48" w:line="360" w:lineRule="atLeast"/>
        <w:ind w:left="90" w:right="-402"/>
        <w:outlineLvl w:val="2"/>
        <w:rPr>
          <w:rFonts w:ascii="Verdana" w:hAnsi="Verdana"/>
          <w:color w:val="121214"/>
          <w:spacing w:val="-15"/>
          <w:sz w:val="36"/>
          <w:szCs w:val="36"/>
        </w:rPr>
      </w:pPr>
    </w:p>
    <w:p w:rsidR="00273FE5" w:rsidRDefault="00273FE5" w:rsidP="007C2E63">
      <w:pPr>
        <w:spacing w:before="48" w:after="48" w:line="360" w:lineRule="atLeast"/>
        <w:ind w:left="90" w:right="-402"/>
        <w:outlineLvl w:val="2"/>
        <w:rPr>
          <w:rFonts w:ascii="Verdana" w:hAnsi="Verdana"/>
          <w:color w:val="121214"/>
          <w:spacing w:val="-15"/>
          <w:sz w:val="36"/>
          <w:szCs w:val="36"/>
        </w:rPr>
      </w:pPr>
    </w:p>
    <w:p w:rsidR="0017491A" w:rsidRPr="0017491A" w:rsidRDefault="0017491A" w:rsidP="007C2E63">
      <w:pPr>
        <w:spacing w:before="48" w:after="48" w:line="360" w:lineRule="atLeast"/>
        <w:ind w:left="90" w:right="-402"/>
        <w:outlineLvl w:val="2"/>
        <w:rPr>
          <w:rFonts w:ascii="Verdana" w:hAnsi="Verdana"/>
          <w:color w:val="121214"/>
          <w:spacing w:val="-15"/>
          <w:sz w:val="36"/>
          <w:szCs w:val="36"/>
        </w:rPr>
      </w:pPr>
      <w:r w:rsidRPr="0017491A">
        <w:rPr>
          <w:rFonts w:ascii="Verdana" w:hAnsi="Verdana"/>
          <w:color w:val="121214"/>
          <w:spacing w:val="-15"/>
          <w:sz w:val="36"/>
          <w:szCs w:val="36"/>
        </w:rPr>
        <w:t>The start Attribute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 xml:space="preserve">You can use </w:t>
      </w:r>
      <w:r w:rsidRPr="0017491A">
        <w:rPr>
          <w:rFonts w:ascii="Verdana" w:hAnsi="Verdana"/>
          <w:b/>
          <w:bCs/>
          <w:color w:val="000000"/>
          <w:sz w:val="21"/>
          <w:szCs w:val="21"/>
        </w:rPr>
        <w:t>start</w:t>
      </w:r>
      <w:r w:rsidRPr="0017491A">
        <w:rPr>
          <w:rFonts w:ascii="Verdana" w:hAnsi="Verdana"/>
          <w:color w:val="000000"/>
          <w:sz w:val="21"/>
          <w:szCs w:val="21"/>
        </w:rPr>
        <w:t xml:space="preserve"> attribute for &lt;ol&gt; tag to specify the starting point of numbering you need. Following are the possible options:</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type="1" start="4"&gt;    - Numerals starts with 4.</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type="I" start="4"&gt;    - Numerals starts with IV.</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type="i" start="4"&gt;    - Numerals starts with iv.</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type="a" start="4"&gt;    - Letters starts with d.</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&lt;ol type="A" start="4"&gt;    - Letters starts with D.</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Following is an example where we used &lt;ol type="i" start="4" &gt;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Ordered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 type="i" start="4"&gt;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&lt;li&gt;Beetroot&lt;/li&gt;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&lt;li&gt;Ginger&lt;/li&gt;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&lt;li&gt;Potato&lt;/li&gt;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&lt;li&gt;Radish&lt;/li&gt;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 xml:space="preserve">   &lt;/ol&gt;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273FE5">
      <w:pPr>
        <w:numPr>
          <w:ilvl w:val="0"/>
          <w:numId w:val="13"/>
        </w:numPr>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Beetroot</w:t>
      </w:r>
    </w:p>
    <w:p w:rsidR="0017491A" w:rsidRPr="0017491A" w:rsidRDefault="0017491A" w:rsidP="00273FE5">
      <w:pPr>
        <w:numPr>
          <w:ilvl w:val="0"/>
          <w:numId w:val="13"/>
        </w:numPr>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lastRenderedPageBreak/>
        <w:t>Ginger</w:t>
      </w:r>
    </w:p>
    <w:p w:rsidR="0017491A" w:rsidRPr="0017491A" w:rsidRDefault="0017491A" w:rsidP="00273FE5">
      <w:pPr>
        <w:numPr>
          <w:ilvl w:val="0"/>
          <w:numId w:val="13"/>
        </w:numPr>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Potato</w:t>
      </w:r>
    </w:p>
    <w:p w:rsidR="0017491A" w:rsidRPr="0017491A" w:rsidRDefault="0017491A" w:rsidP="00273FE5">
      <w:pPr>
        <w:numPr>
          <w:ilvl w:val="0"/>
          <w:numId w:val="13"/>
        </w:numPr>
        <w:spacing w:before="100" w:beforeAutospacing="1" w:after="100" w:afterAutospacing="1" w:line="360" w:lineRule="atLeast"/>
        <w:ind w:left="540"/>
        <w:rPr>
          <w:rFonts w:ascii="Verdana" w:hAnsi="Verdana"/>
          <w:color w:val="313131"/>
          <w:sz w:val="21"/>
          <w:szCs w:val="21"/>
        </w:rPr>
      </w:pPr>
      <w:r w:rsidRPr="0017491A">
        <w:rPr>
          <w:rFonts w:ascii="Verdana" w:hAnsi="Verdana"/>
          <w:color w:val="313131"/>
          <w:sz w:val="21"/>
          <w:szCs w:val="21"/>
        </w:rPr>
        <w:t>Radish</w:t>
      </w:r>
    </w:p>
    <w:p w:rsidR="0017491A" w:rsidRPr="0017491A" w:rsidRDefault="0017491A" w:rsidP="007C2E63">
      <w:pPr>
        <w:spacing w:before="48" w:after="48" w:line="360" w:lineRule="atLeast"/>
        <w:ind w:left="90" w:right="-402"/>
        <w:outlineLvl w:val="2"/>
        <w:rPr>
          <w:rFonts w:ascii="Verdana" w:hAnsi="Verdana"/>
          <w:color w:val="121214"/>
          <w:spacing w:val="-15"/>
          <w:sz w:val="36"/>
          <w:szCs w:val="36"/>
        </w:rPr>
      </w:pPr>
      <w:r w:rsidRPr="0017491A">
        <w:rPr>
          <w:rFonts w:ascii="Verdana" w:hAnsi="Verdana"/>
          <w:color w:val="121214"/>
          <w:spacing w:val="-15"/>
          <w:sz w:val="36"/>
          <w:szCs w:val="36"/>
        </w:rPr>
        <w:t>HTML Definition Lists</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 xml:space="preserve">HTML and XHTML support a list style which is called </w:t>
      </w:r>
      <w:r w:rsidRPr="0017491A">
        <w:rPr>
          <w:rFonts w:ascii="Verdana" w:hAnsi="Verdana"/>
          <w:b/>
          <w:bCs/>
          <w:color w:val="000000"/>
          <w:sz w:val="21"/>
          <w:szCs w:val="21"/>
        </w:rPr>
        <w:t>definition lists</w:t>
      </w:r>
      <w:r w:rsidRPr="0017491A">
        <w:rPr>
          <w:rFonts w:ascii="Verdana" w:hAnsi="Verdana"/>
          <w:color w:val="000000"/>
          <w:sz w:val="21"/>
          <w:szCs w:val="21"/>
        </w:rPr>
        <w:t xml:space="preserve"> where entries are listed like in a dictionary or encyclopedia. The definition list is the ideal way to present a glossary, list of terms, or other name/value list.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Definition List makes use of following three tags.</w:t>
      </w:r>
    </w:p>
    <w:p w:rsidR="0017491A" w:rsidRPr="0017491A" w:rsidRDefault="0017491A" w:rsidP="00273FE5">
      <w:pPr>
        <w:numPr>
          <w:ilvl w:val="0"/>
          <w:numId w:val="14"/>
        </w:numPr>
        <w:spacing w:before="100" w:beforeAutospacing="1" w:after="75" w:line="360" w:lineRule="atLeast"/>
        <w:ind w:left="450"/>
        <w:rPr>
          <w:rFonts w:ascii="Verdana" w:hAnsi="Verdana"/>
          <w:color w:val="000000"/>
          <w:sz w:val="21"/>
          <w:szCs w:val="21"/>
        </w:rPr>
      </w:pPr>
      <w:r w:rsidRPr="0017491A">
        <w:rPr>
          <w:rFonts w:ascii="Verdana" w:hAnsi="Verdana"/>
          <w:color w:val="000000"/>
          <w:sz w:val="21"/>
          <w:szCs w:val="21"/>
        </w:rPr>
        <w:t>&lt;dl&gt; - Defines the start of the list</w:t>
      </w:r>
    </w:p>
    <w:p w:rsidR="0017491A" w:rsidRPr="0017491A" w:rsidRDefault="0017491A" w:rsidP="00273FE5">
      <w:pPr>
        <w:numPr>
          <w:ilvl w:val="0"/>
          <w:numId w:val="14"/>
        </w:numPr>
        <w:spacing w:before="100" w:beforeAutospacing="1" w:after="75" w:line="360" w:lineRule="atLeast"/>
        <w:ind w:left="450"/>
        <w:rPr>
          <w:rFonts w:ascii="Verdana" w:hAnsi="Verdana"/>
          <w:color w:val="000000"/>
          <w:sz w:val="21"/>
          <w:szCs w:val="21"/>
        </w:rPr>
      </w:pPr>
      <w:r w:rsidRPr="0017491A">
        <w:rPr>
          <w:rFonts w:ascii="Verdana" w:hAnsi="Verdana"/>
          <w:color w:val="000000"/>
          <w:sz w:val="21"/>
          <w:szCs w:val="21"/>
        </w:rPr>
        <w:t>&lt;dt&gt; - A term</w:t>
      </w:r>
    </w:p>
    <w:p w:rsidR="0017491A" w:rsidRPr="0017491A" w:rsidRDefault="0017491A" w:rsidP="00273FE5">
      <w:pPr>
        <w:numPr>
          <w:ilvl w:val="0"/>
          <w:numId w:val="14"/>
        </w:numPr>
        <w:spacing w:before="100" w:beforeAutospacing="1" w:after="75" w:line="360" w:lineRule="atLeast"/>
        <w:ind w:left="450"/>
        <w:rPr>
          <w:rFonts w:ascii="Verdana" w:hAnsi="Verdana"/>
          <w:color w:val="000000"/>
          <w:sz w:val="21"/>
          <w:szCs w:val="21"/>
        </w:rPr>
      </w:pPr>
      <w:r w:rsidRPr="0017491A">
        <w:rPr>
          <w:rFonts w:ascii="Verdana" w:hAnsi="Verdana"/>
          <w:color w:val="000000"/>
          <w:sz w:val="21"/>
          <w:szCs w:val="21"/>
        </w:rPr>
        <w:t>&lt;dd&gt; - Term definition</w:t>
      </w:r>
    </w:p>
    <w:p w:rsidR="0017491A" w:rsidRPr="0017491A" w:rsidRDefault="0017491A" w:rsidP="00273FE5">
      <w:pPr>
        <w:numPr>
          <w:ilvl w:val="0"/>
          <w:numId w:val="14"/>
        </w:numPr>
        <w:spacing w:before="100" w:beforeAutospacing="1" w:after="75" w:line="360" w:lineRule="atLeast"/>
        <w:ind w:left="450"/>
        <w:rPr>
          <w:rFonts w:ascii="Verdana" w:hAnsi="Verdana"/>
          <w:color w:val="000000"/>
          <w:sz w:val="21"/>
          <w:szCs w:val="21"/>
        </w:rPr>
      </w:pPr>
      <w:r w:rsidRPr="0017491A">
        <w:rPr>
          <w:rFonts w:ascii="Verdana" w:hAnsi="Verdana"/>
          <w:color w:val="000000"/>
          <w:sz w:val="21"/>
          <w:szCs w:val="21"/>
        </w:rPr>
        <w:t>&lt;/dl&gt; - Defines the end of the list</w:t>
      </w:r>
    </w:p>
    <w:p w:rsidR="0017491A" w:rsidRPr="0017491A" w:rsidRDefault="0017491A" w:rsidP="007C2E63">
      <w:pPr>
        <w:spacing w:before="48" w:after="48" w:line="360" w:lineRule="atLeast"/>
        <w:ind w:left="90" w:right="-402"/>
        <w:outlineLvl w:val="3"/>
        <w:rPr>
          <w:rFonts w:ascii="Verdana" w:hAnsi="Verdana"/>
          <w:color w:val="000000"/>
          <w:sz w:val="27"/>
          <w:szCs w:val="27"/>
        </w:rPr>
      </w:pPr>
      <w:r w:rsidRPr="0017491A">
        <w:rPr>
          <w:rFonts w:ascii="Verdana" w:hAnsi="Verdana"/>
          <w:color w:val="000000"/>
          <w:sz w:val="27"/>
          <w:szCs w:val="27"/>
        </w:rPr>
        <w:t>Example</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&lt;!DOCTYPE 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&lt;title&gt;HTML Definition List&lt;/title&gt;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&lt;/head&gt;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&lt;dt&gt;&lt;b&gt;HTML&lt;/b&gt;&lt;/dt&gt;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&lt;dd&gt;This stands for Hyper Text Markup Language&lt;/dd&gt;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&lt;dt&gt;&lt;b&gt;HTTP&lt;/b&gt;&lt;/dt&gt;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&lt;dd&gt;This stands for Hyper Text Transfer Protocol&lt;/dd&gt;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&lt;/dl&gt;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&lt;/body&gt;</w:t>
      </w:r>
    </w:p>
    <w:p w:rsidR="0017491A" w:rsidRPr="0017491A" w:rsidRDefault="0017491A"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17491A">
        <w:rPr>
          <w:rFonts w:ascii="Consolas" w:hAnsi="Consolas" w:cs="Courier New"/>
          <w:color w:val="313131"/>
          <w:sz w:val="20"/>
          <w:szCs w:val="20"/>
        </w:rPr>
        <w:t>&lt;/html&gt;</w:t>
      </w:r>
    </w:p>
    <w:p w:rsidR="0017491A" w:rsidRPr="0017491A" w:rsidRDefault="0017491A" w:rsidP="007C2E63">
      <w:pPr>
        <w:spacing w:after="240" w:line="360" w:lineRule="atLeast"/>
        <w:ind w:left="90" w:right="-402"/>
        <w:jc w:val="both"/>
        <w:rPr>
          <w:rFonts w:ascii="Verdana" w:hAnsi="Verdana"/>
          <w:color w:val="000000"/>
          <w:sz w:val="21"/>
          <w:szCs w:val="21"/>
        </w:rPr>
      </w:pPr>
      <w:r w:rsidRPr="0017491A">
        <w:rPr>
          <w:rFonts w:ascii="Verdana" w:hAnsi="Verdana"/>
          <w:color w:val="000000"/>
          <w:sz w:val="21"/>
          <w:szCs w:val="21"/>
        </w:rPr>
        <w:t>This will produce following result:</w:t>
      </w:r>
    </w:p>
    <w:p w:rsidR="0017491A" w:rsidRPr="0017491A" w:rsidRDefault="0017491A" w:rsidP="007C2E63">
      <w:pPr>
        <w:spacing w:line="330" w:lineRule="atLeast"/>
        <w:ind w:left="90"/>
        <w:rPr>
          <w:rFonts w:ascii="Verdana" w:hAnsi="Verdana"/>
          <w:color w:val="313131"/>
          <w:sz w:val="21"/>
          <w:szCs w:val="21"/>
        </w:rPr>
      </w:pPr>
      <w:r w:rsidRPr="0017491A">
        <w:rPr>
          <w:rFonts w:ascii="Verdana" w:hAnsi="Verdana"/>
          <w:b/>
          <w:bCs/>
          <w:color w:val="313131"/>
          <w:sz w:val="21"/>
          <w:szCs w:val="21"/>
        </w:rPr>
        <w:t>HTML</w:t>
      </w:r>
    </w:p>
    <w:p w:rsidR="0017491A" w:rsidRPr="0017491A" w:rsidRDefault="0017491A" w:rsidP="007C2E63">
      <w:pPr>
        <w:spacing w:line="330" w:lineRule="atLeast"/>
        <w:ind w:left="90"/>
        <w:rPr>
          <w:rFonts w:ascii="Verdana" w:hAnsi="Verdana"/>
          <w:color w:val="313131"/>
          <w:sz w:val="21"/>
          <w:szCs w:val="21"/>
        </w:rPr>
      </w:pPr>
      <w:r w:rsidRPr="0017491A">
        <w:rPr>
          <w:rFonts w:ascii="Verdana" w:hAnsi="Verdana"/>
          <w:color w:val="313131"/>
          <w:sz w:val="21"/>
          <w:szCs w:val="21"/>
        </w:rPr>
        <w:t>This stands for Hyper Text Markup Language</w:t>
      </w:r>
    </w:p>
    <w:p w:rsidR="0017491A" w:rsidRPr="0017491A" w:rsidRDefault="0017491A" w:rsidP="007C2E63">
      <w:pPr>
        <w:spacing w:line="330" w:lineRule="atLeast"/>
        <w:ind w:left="90"/>
        <w:rPr>
          <w:rFonts w:ascii="Verdana" w:hAnsi="Verdana"/>
          <w:color w:val="313131"/>
          <w:sz w:val="21"/>
          <w:szCs w:val="21"/>
        </w:rPr>
      </w:pPr>
      <w:r w:rsidRPr="0017491A">
        <w:rPr>
          <w:rFonts w:ascii="Verdana" w:hAnsi="Verdana"/>
          <w:b/>
          <w:bCs/>
          <w:color w:val="313131"/>
          <w:sz w:val="21"/>
          <w:szCs w:val="21"/>
        </w:rPr>
        <w:lastRenderedPageBreak/>
        <w:t>HTTP</w:t>
      </w:r>
    </w:p>
    <w:p w:rsidR="0017491A" w:rsidRPr="0017491A" w:rsidRDefault="0017491A" w:rsidP="007C2E63">
      <w:pPr>
        <w:spacing w:line="330" w:lineRule="atLeast"/>
        <w:ind w:left="90"/>
        <w:rPr>
          <w:rFonts w:ascii="Verdana" w:hAnsi="Verdana"/>
          <w:color w:val="313131"/>
          <w:sz w:val="21"/>
          <w:szCs w:val="21"/>
        </w:rPr>
      </w:pPr>
      <w:r w:rsidRPr="0017491A">
        <w:rPr>
          <w:rFonts w:ascii="Verdana" w:hAnsi="Verdana"/>
          <w:color w:val="313131"/>
          <w:sz w:val="21"/>
          <w:szCs w:val="21"/>
        </w:rPr>
        <w:t>This stands for Hyper Text Transfer Protocol</w:t>
      </w:r>
    </w:p>
    <w:p w:rsidR="0017491A" w:rsidRDefault="0017491A" w:rsidP="007C2E63">
      <w:pPr>
        <w:ind w:left="90"/>
        <w:jc w:val="both"/>
        <w:rPr>
          <w:rFonts w:asciiTheme="minorHAnsi" w:hAnsiTheme="minorHAnsi" w:cstheme="majorBidi"/>
          <w:b/>
          <w:sz w:val="28"/>
          <w:szCs w:val="28"/>
        </w:rPr>
      </w:pPr>
    </w:p>
    <w:p w:rsidR="009E18C7" w:rsidRDefault="009E18C7"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HYPERLINK TAGS</w:t>
      </w:r>
    </w:p>
    <w:p w:rsidR="0017491A" w:rsidRDefault="0017491A" w:rsidP="007C2E63">
      <w:pPr>
        <w:ind w:left="90"/>
        <w:jc w:val="both"/>
        <w:rPr>
          <w:rFonts w:asciiTheme="minorHAnsi" w:hAnsiTheme="minorHAnsi" w:cstheme="majorBidi"/>
          <w:b/>
          <w:sz w:val="28"/>
          <w:szCs w:val="28"/>
        </w:rPr>
      </w:pPr>
    </w:p>
    <w:p w:rsidR="009E18C7" w:rsidRDefault="009E18C7" w:rsidP="007C2E63">
      <w:pPr>
        <w:pStyle w:val="intro"/>
        <w:ind w:left="90"/>
        <w:rPr>
          <w:rFonts w:ascii="Verdana" w:hAnsi="Verdana"/>
        </w:rPr>
      </w:pPr>
      <w:r>
        <w:rPr>
          <w:rFonts w:ascii="Verdana" w:hAnsi="Verdana"/>
        </w:rPr>
        <w:t>Links are found in nearly all web pages. Links allow users to click their way from page to page.</w:t>
      </w:r>
    </w:p>
    <w:p w:rsidR="009E18C7" w:rsidRDefault="009E18C7" w:rsidP="007C2E63">
      <w:pPr>
        <w:pStyle w:val="Heading2"/>
        <w:ind w:left="90"/>
        <w:rPr>
          <w:rFonts w:ascii="Segoe UI" w:hAnsi="Segoe UI"/>
          <w:sz w:val="45"/>
          <w:szCs w:val="45"/>
        </w:rPr>
      </w:pPr>
      <w:r>
        <w:t>HTML Links - Hyperlinks</w:t>
      </w:r>
    </w:p>
    <w:p w:rsidR="009E18C7" w:rsidRDefault="009E18C7" w:rsidP="007C2E63">
      <w:pPr>
        <w:pStyle w:val="NormalWeb"/>
        <w:ind w:left="90"/>
        <w:rPr>
          <w:rFonts w:ascii="Verdana" w:hAnsi="Verdana"/>
          <w:sz w:val="23"/>
          <w:szCs w:val="23"/>
        </w:rPr>
      </w:pPr>
      <w:r>
        <w:rPr>
          <w:rFonts w:ascii="Verdana" w:hAnsi="Verdana"/>
          <w:sz w:val="23"/>
          <w:szCs w:val="23"/>
        </w:rPr>
        <w:t>HTML links are hyperlinks.</w:t>
      </w:r>
    </w:p>
    <w:p w:rsidR="009E18C7" w:rsidRDefault="009E18C7" w:rsidP="007C2E63">
      <w:pPr>
        <w:pStyle w:val="NormalWeb"/>
        <w:ind w:left="90"/>
        <w:rPr>
          <w:rFonts w:ascii="Verdana" w:hAnsi="Verdana"/>
          <w:sz w:val="23"/>
          <w:szCs w:val="23"/>
        </w:rPr>
      </w:pPr>
      <w:r>
        <w:rPr>
          <w:rFonts w:ascii="Verdana" w:hAnsi="Verdana"/>
          <w:sz w:val="23"/>
          <w:szCs w:val="23"/>
        </w:rPr>
        <w:t>You can click on a link and jump to another document.</w:t>
      </w:r>
    </w:p>
    <w:p w:rsidR="009E18C7" w:rsidRDefault="009E18C7" w:rsidP="007C2E63">
      <w:pPr>
        <w:pStyle w:val="NormalWeb"/>
        <w:ind w:left="90"/>
        <w:rPr>
          <w:rFonts w:ascii="Verdana" w:hAnsi="Verdana"/>
          <w:sz w:val="23"/>
          <w:szCs w:val="23"/>
        </w:rPr>
      </w:pPr>
      <w:r>
        <w:rPr>
          <w:rFonts w:ascii="Verdana" w:hAnsi="Verdana"/>
          <w:sz w:val="23"/>
          <w:szCs w:val="23"/>
        </w:rPr>
        <w:t>When you move the mouse over a link, the mouse arrow will turn into a little hand.</w:t>
      </w:r>
    </w:p>
    <w:p w:rsidR="009E18C7" w:rsidRDefault="009E18C7" w:rsidP="007C2E63">
      <w:pPr>
        <w:pStyle w:val="NormalWeb"/>
        <w:ind w:left="90"/>
        <w:rPr>
          <w:rFonts w:ascii="Verdana" w:hAnsi="Verdana"/>
          <w:sz w:val="23"/>
          <w:szCs w:val="23"/>
        </w:rPr>
      </w:pPr>
      <w:r>
        <w:rPr>
          <w:rStyle w:val="Strong"/>
          <w:rFonts w:ascii="Verdana" w:hAnsi="Verdana"/>
          <w:sz w:val="23"/>
          <w:szCs w:val="23"/>
        </w:rPr>
        <w:t>Note:</w:t>
      </w:r>
      <w:r>
        <w:rPr>
          <w:rFonts w:ascii="Verdana" w:hAnsi="Verdana"/>
          <w:sz w:val="23"/>
          <w:szCs w:val="23"/>
        </w:rPr>
        <w:t xml:space="preserve"> A link does not have to be text. It can be an image or any other HTML element.</w:t>
      </w:r>
    </w:p>
    <w:p w:rsidR="009E18C7" w:rsidRDefault="009E18C7" w:rsidP="007C2E63">
      <w:pPr>
        <w:pStyle w:val="Heading2"/>
        <w:ind w:left="90"/>
        <w:rPr>
          <w:rFonts w:ascii="Segoe UI" w:hAnsi="Segoe UI"/>
          <w:sz w:val="45"/>
          <w:szCs w:val="45"/>
        </w:rPr>
      </w:pPr>
      <w:r>
        <w:t>HTML Links - Syntax</w:t>
      </w:r>
    </w:p>
    <w:p w:rsidR="009E18C7" w:rsidRDefault="009E18C7" w:rsidP="007C2E63">
      <w:pPr>
        <w:pStyle w:val="NormalWeb"/>
        <w:ind w:left="90"/>
        <w:rPr>
          <w:rFonts w:ascii="Verdana" w:hAnsi="Verdana"/>
          <w:sz w:val="23"/>
          <w:szCs w:val="23"/>
        </w:rPr>
      </w:pPr>
      <w:r>
        <w:rPr>
          <w:rFonts w:ascii="Verdana" w:hAnsi="Verdana"/>
          <w:sz w:val="23"/>
          <w:szCs w:val="23"/>
        </w:rPr>
        <w:t xml:space="preserve">In HTML, links are defined with the </w:t>
      </w:r>
      <w:r>
        <w:rPr>
          <w:rStyle w:val="Strong"/>
          <w:rFonts w:ascii="Verdana" w:hAnsi="Verdana"/>
          <w:sz w:val="23"/>
          <w:szCs w:val="23"/>
        </w:rPr>
        <w:t>&lt;a&gt;</w:t>
      </w:r>
      <w:r>
        <w:rPr>
          <w:rFonts w:ascii="Verdana" w:hAnsi="Verdana"/>
          <w:sz w:val="23"/>
          <w:szCs w:val="23"/>
        </w:rPr>
        <w:t xml:space="preserve"> tag:</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w:t>
      </w:r>
      <w:r>
        <w:rPr>
          <w:rFonts w:ascii="Consolas" w:hAnsi="Consolas"/>
          <w:i/>
          <w:iCs/>
          <w:color w:val="0000CD"/>
        </w:rPr>
        <w:t>url</w:t>
      </w:r>
      <w:r>
        <w:rPr>
          <w:rFonts w:ascii="Consolas" w:hAnsi="Consolas"/>
          <w:color w:val="0000CD"/>
        </w:rPr>
        <w:t>"&gt;</w:t>
      </w:r>
      <w:r>
        <w:rPr>
          <w:rFonts w:ascii="Consolas" w:hAnsi="Consolas"/>
          <w:i/>
          <w:iCs/>
        </w:rPr>
        <w:t>link text</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9E18C7" w:rsidRDefault="009E18C7" w:rsidP="007C2E63">
      <w:pPr>
        <w:pStyle w:val="Heading3"/>
        <w:shd w:val="clear" w:color="auto" w:fill="F1F1F1"/>
        <w:ind w:left="90"/>
        <w:rPr>
          <w:rFonts w:ascii="Segoe UI" w:hAnsi="Segoe UI"/>
        </w:rPr>
      </w:pPr>
      <w:r>
        <w:t>Example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="http://www.w3schools.com/html/"&gt;</w:t>
      </w:r>
      <w:r>
        <w:rPr>
          <w:rFonts w:ascii="Consolas" w:hAnsi="Consolas"/>
        </w:rPr>
        <w:t>Visit our HTML tutorial</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9E18C7" w:rsidRDefault="009E18C7" w:rsidP="007C2E63">
      <w:pPr>
        <w:shd w:val="clear" w:color="auto" w:fill="F1F1F1"/>
        <w:ind w:left="90"/>
        <w:rPr>
          <w:rFonts w:ascii="Verdana" w:hAnsi="Verdana"/>
          <w:sz w:val="23"/>
          <w:szCs w:val="23"/>
        </w:rPr>
      </w:pPr>
    </w:p>
    <w:p w:rsidR="009E18C7" w:rsidRDefault="009E18C7" w:rsidP="00273FE5">
      <w:pPr>
        <w:pStyle w:val="NormalWeb"/>
        <w:ind w:left="90"/>
        <w:rPr>
          <w:rFonts w:ascii="Verdana" w:hAnsi="Verdana"/>
          <w:sz w:val="23"/>
          <w:szCs w:val="23"/>
        </w:rPr>
      </w:pPr>
      <w:r>
        <w:rPr>
          <w:rFonts w:ascii="Verdana" w:hAnsi="Verdana"/>
          <w:sz w:val="23"/>
          <w:szCs w:val="23"/>
        </w:rPr>
        <w:t xml:space="preserve">The </w:t>
      </w:r>
      <w:r>
        <w:rPr>
          <w:rStyle w:val="Strong"/>
          <w:rFonts w:ascii="Verdana" w:hAnsi="Verdana"/>
          <w:sz w:val="23"/>
          <w:szCs w:val="23"/>
        </w:rPr>
        <w:t>href</w:t>
      </w:r>
      <w:r>
        <w:rPr>
          <w:rFonts w:ascii="Verdana" w:hAnsi="Verdana"/>
          <w:sz w:val="23"/>
          <w:szCs w:val="23"/>
        </w:rPr>
        <w:t xml:space="preserve"> attribute specifies the destination address </w:t>
      </w:r>
    </w:p>
    <w:p w:rsidR="009E18C7" w:rsidRDefault="009E18C7" w:rsidP="007C2E63">
      <w:pPr>
        <w:pStyle w:val="NormalWeb"/>
        <w:ind w:left="90"/>
        <w:rPr>
          <w:rFonts w:ascii="Verdana" w:hAnsi="Verdana"/>
          <w:sz w:val="23"/>
          <w:szCs w:val="23"/>
        </w:rPr>
      </w:pPr>
      <w:r>
        <w:rPr>
          <w:rFonts w:ascii="Verdana" w:hAnsi="Verdana"/>
          <w:sz w:val="23"/>
          <w:szCs w:val="23"/>
        </w:rPr>
        <w:t xml:space="preserve">The </w:t>
      </w:r>
      <w:r>
        <w:rPr>
          <w:rStyle w:val="Strong"/>
          <w:rFonts w:ascii="Verdana" w:hAnsi="Verdana"/>
          <w:sz w:val="23"/>
          <w:szCs w:val="23"/>
        </w:rPr>
        <w:t>link text</w:t>
      </w:r>
      <w:r>
        <w:rPr>
          <w:rFonts w:ascii="Verdana" w:hAnsi="Verdana"/>
          <w:sz w:val="23"/>
          <w:szCs w:val="23"/>
        </w:rPr>
        <w:t xml:space="preserve"> is the visible part (Visit our HTML tutorial).</w:t>
      </w:r>
    </w:p>
    <w:p w:rsidR="009E18C7" w:rsidRDefault="009E18C7" w:rsidP="007C2E63">
      <w:pPr>
        <w:pStyle w:val="NormalWeb"/>
        <w:ind w:left="90"/>
        <w:rPr>
          <w:rFonts w:ascii="Verdana" w:hAnsi="Verdana"/>
          <w:sz w:val="23"/>
          <w:szCs w:val="23"/>
        </w:rPr>
      </w:pPr>
      <w:r>
        <w:rPr>
          <w:rFonts w:ascii="Verdana" w:hAnsi="Verdana"/>
          <w:sz w:val="23"/>
          <w:szCs w:val="23"/>
        </w:rPr>
        <w:t>Clicking on the link text will send you to the specified address.</w:t>
      </w:r>
    </w:p>
    <w:p w:rsidR="009E18C7" w:rsidRDefault="009E18C7" w:rsidP="007C2E63">
      <w:pPr>
        <w:pStyle w:val="NormalWeb"/>
        <w:ind w:left="90"/>
        <w:rPr>
          <w:rFonts w:ascii="Verdana" w:hAnsi="Verdana"/>
          <w:sz w:val="23"/>
          <w:szCs w:val="23"/>
        </w:rPr>
      </w:pPr>
      <w:r>
        <w:rPr>
          <w:rStyle w:val="Strong"/>
          <w:rFonts w:ascii="Verdana" w:hAnsi="Verdana"/>
          <w:sz w:val="23"/>
          <w:szCs w:val="23"/>
        </w:rPr>
        <w:t>Note:</w:t>
      </w:r>
      <w:r>
        <w:rPr>
          <w:rFonts w:ascii="Verdana" w:hAnsi="Verdana"/>
          <w:sz w:val="23"/>
          <w:szCs w:val="23"/>
        </w:rPr>
        <w:t xml:space="preserve"> Without a forward slash on subfolder addresses, you might generate two requests to the server. Many servers will automatically add a forward slash to the address, and then create a new request.</w:t>
      </w:r>
    </w:p>
    <w:p w:rsidR="009E18C7" w:rsidRDefault="009E18C7" w:rsidP="007C2E63">
      <w:pPr>
        <w:pStyle w:val="Heading2"/>
        <w:ind w:left="90"/>
        <w:rPr>
          <w:rFonts w:ascii="Segoe UI" w:hAnsi="Segoe UI"/>
          <w:sz w:val="45"/>
          <w:szCs w:val="45"/>
        </w:rPr>
      </w:pPr>
      <w:r>
        <w:t>Local Links</w:t>
      </w:r>
    </w:p>
    <w:p w:rsidR="009E18C7" w:rsidRDefault="009E18C7" w:rsidP="007C2E63">
      <w:pPr>
        <w:pStyle w:val="NormalWeb"/>
        <w:ind w:left="90"/>
        <w:rPr>
          <w:rFonts w:ascii="Verdana" w:hAnsi="Verdana"/>
          <w:sz w:val="23"/>
          <w:szCs w:val="23"/>
        </w:rPr>
      </w:pPr>
      <w:r>
        <w:rPr>
          <w:rFonts w:ascii="Verdana" w:hAnsi="Verdana"/>
          <w:sz w:val="23"/>
          <w:szCs w:val="23"/>
        </w:rPr>
        <w:lastRenderedPageBreak/>
        <w:t xml:space="preserve">The example above used an absolute URL (A full web address). </w:t>
      </w:r>
    </w:p>
    <w:p w:rsidR="009E18C7" w:rsidRDefault="009E18C7" w:rsidP="007C2E63">
      <w:pPr>
        <w:pStyle w:val="NormalWeb"/>
        <w:ind w:left="90"/>
        <w:rPr>
          <w:rFonts w:ascii="Verdana" w:hAnsi="Verdana"/>
          <w:sz w:val="23"/>
          <w:szCs w:val="23"/>
        </w:rPr>
      </w:pPr>
      <w:r>
        <w:rPr>
          <w:rFonts w:ascii="Verdana" w:hAnsi="Verdana"/>
          <w:sz w:val="23"/>
          <w:szCs w:val="23"/>
        </w:rPr>
        <w:t>A local link (link to the same web site) is specified with a relative URL (without http://www....).</w:t>
      </w:r>
    </w:p>
    <w:p w:rsidR="009E18C7" w:rsidRDefault="009E18C7" w:rsidP="007C2E63">
      <w:pPr>
        <w:pStyle w:val="Heading3"/>
        <w:shd w:val="clear" w:color="auto" w:fill="F1F1F1"/>
        <w:ind w:left="90"/>
        <w:rPr>
          <w:rFonts w:ascii="Segoe UI" w:hAnsi="Segoe UI"/>
          <w:sz w:val="36"/>
          <w:szCs w:val="36"/>
        </w:rPr>
      </w:pPr>
      <w:r>
        <w:t>Example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="html_images.asp"&gt;</w:t>
      </w:r>
      <w:r>
        <w:rPr>
          <w:rFonts w:ascii="Consolas" w:hAnsi="Consolas"/>
        </w:rPr>
        <w:t>HTML Images</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273FE5" w:rsidRDefault="00273FE5" w:rsidP="007C2E63">
      <w:pPr>
        <w:pStyle w:val="Heading2"/>
        <w:ind w:left="90"/>
      </w:pPr>
    </w:p>
    <w:p w:rsidR="009E18C7" w:rsidRDefault="009E18C7" w:rsidP="007C2E63">
      <w:pPr>
        <w:pStyle w:val="Heading2"/>
        <w:ind w:left="90"/>
        <w:rPr>
          <w:rFonts w:ascii="Segoe UI" w:hAnsi="Segoe UI"/>
          <w:sz w:val="45"/>
          <w:szCs w:val="45"/>
        </w:rPr>
      </w:pPr>
      <w:r>
        <w:t>HTML Link Colors</w:t>
      </w:r>
    </w:p>
    <w:p w:rsidR="009E18C7" w:rsidRDefault="009E18C7" w:rsidP="007C2E63">
      <w:pPr>
        <w:pStyle w:val="NormalWeb"/>
        <w:ind w:left="90"/>
        <w:rPr>
          <w:rFonts w:ascii="Verdana" w:hAnsi="Verdana"/>
          <w:sz w:val="23"/>
          <w:szCs w:val="23"/>
        </w:rPr>
      </w:pPr>
      <w:r>
        <w:rPr>
          <w:rFonts w:ascii="Verdana" w:hAnsi="Verdana"/>
          <w:sz w:val="23"/>
          <w:szCs w:val="23"/>
        </w:rPr>
        <w:t>By default, a link will appear like this (in all browsers):</w:t>
      </w:r>
    </w:p>
    <w:p w:rsidR="009E18C7" w:rsidRDefault="009E18C7" w:rsidP="00273FE5">
      <w:pPr>
        <w:numPr>
          <w:ilvl w:val="0"/>
          <w:numId w:val="15"/>
        </w:numPr>
        <w:spacing w:before="100" w:beforeAutospacing="1" w:after="100" w:afterAutospacing="1"/>
        <w:ind w:left="450"/>
        <w:rPr>
          <w:rFonts w:ascii="Verdana" w:hAnsi="Verdana"/>
          <w:sz w:val="23"/>
          <w:szCs w:val="23"/>
        </w:rPr>
      </w:pPr>
      <w:r>
        <w:rPr>
          <w:rFonts w:ascii="Verdana" w:hAnsi="Verdana"/>
          <w:sz w:val="23"/>
          <w:szCs w:val="23"/>
        </w:rPr>
        <w:t>An unvisited link is underlined and blue</w:t>
      </w:r>
    </w:p>
    <w:p w:rsidR="009E18C7" w:rsidRDefault="009E18C7" w:rsidP="00273FE5">
      <w:pPr>
        <w:numPr>
          <w:ilvl w:val="0"/>
          <w:numId w:val="15"/>
        </w:numPr>
        <w:spacing w:before="100" w:beforeAutospacing="1" w:after="100" w:afterAutospacing="1"/>
        <w:ind w:left="450"/>
        <w:rPr>
          <w:rFonts w:ascii="Verdana" w:hAnsi="Verdana"/>
          <w:sz w:val="23"/>
          <w:szCs w:val="23"/>
        </w:rPr>
      </w:pPr>
      <w:r>
        <w:rPr>
          <w:rFonts w:ascii="Verdana" w:hAnsi="Verdana"/>
          <w:sz w:val="23"/>
          <w:szCs w:val="23"/>
        </w:rPr>
        <w:t>A visited link is underlined and purple</w:t>
      </w:r>
    </w:p>
    <w:p w:rsidR="009E18C7" w:rsidRDefault="009E18C7" w:rsidP="00273FE5">
      <w:pPr>
        <w:numPr>
          <w:ilvl w:val="0"/>
          <w:numId w:val="15"/>
        </w:numPr>
        <w:spacing w:before="100" w:beforeAutospacing="1" w:after="100" w:afterAutospacing="1"/>
        <w:ind w:left="450"/>
        <w:rPr>
          <w:rFonts w:ascii="Verdana" w:hAnsi="Verdana"/>
          <w:sz w:val="23"/>
          <w:szCs w:val="23"/>
        </w:rPr>
      </w:pPr>
      <w:r>
        <w:rPr>
          <w:rFonts w:ascii="Verdana" w:hAnsi="Verdana"/>
          <w:sz w:val="23"/>
          <w:szCs w:val="23"/>
        </w:rPr>
        <w:t>An active link is underlined and red</w:t>
      </w:r>
    </w:p>
    <w:p w:rsidR="009E18C7" w:rsidRDefault="009E18C7" w:rsidP="007C2E63">
      <w:pPr>
        <w:pStyle w:val="NormalWeb"/>
        <w:ind w:left="90"/>
        <w:rPr>
          <w:rFonts w:ascii="Verdana" w:hAnsi="Verdana"/>
          <w:sz w:val="23"/>
          <w:szCs w:val="23"/>
        </w:rPr>
      </w:pPr>
      <w:r>
        <w:rPr>
          <w:rFonts w:ascii="Verdana" w:hAnsi="Verdana"/>
          <w:sz w:val="23"/>
          <w:szCs w:val="23"/>
        </w:rPr>
        <w:t>You can change the default colors, by using styles:</w:t>
      </w:r>
    </w:p>
    <w:p w:rsidR="009E18C7" w:rsidRDefault="009E18C7" w:rsidP="007C2E63">
      <w:pPr>
        <w:pStyle w:val="Heading3"/>
        <w:shd w:val="clear" w:color="auto" w:fill="F1F1F1"/>
        <w:ind w:left="90"/>
        <w:rPr>
          <w:rFonts w:ascii="Segoe UI" w:hAnsi="Segoe UI"/>
          <w:sz w:val="36"/>
          <w:szCs w:val="36"/>
        </w:rPr>
      </w:pPr>
      <w:r>
        <w:t>Example</w:t>
      </w:r>
    </w:p>
    <w:p w:rsidR="009E18C7" w:rsidRDefault="009E18C7" w:rsidP="007C2E63">
      <w:pPr>
        <w:shd w:val="clear" w:color="auto" w:fill="FFFFFF"/>
        <w:ind w:left="90"/>
        <w:rPr>
          <w:rFonts w:ascii="Consolas" w:hAnsi="Consolas"/>
        </w:rPr>
      </w:pPr>
      <w:r>
        <w:rPr>
          <w:rFonts w:ascii="Consolas" w:hAnsi="Consolas"/>
          <w:color w:val="A52A2A"/>
        </w:rPr>
        <w:t>&lt; style&gt;</w:t>
      </w:r>
      <w:r>
        <w:rPr>
          <w:rFonts w:ascii="Consolas" w:hAnsi="Consolas"/>
          <w:color w:val="A52A2A"/>
        </w:rPr>
        <w:br/>
        <w:t xml:space="preserve">a:link    </w:t>
      </w:r>
      <w:r>
        <w:rPr>
          <w:rFonts w:ascii="Consolas" w:hAnsi="Consolas"/>
          <w:color w:val="000000"/>
        </w:rPr>
        <w:t>{</w:t>
      </w:r>
      <w:r>
        <w:rPr>
          <w:rFonts w:ascii="Consolas" w:hAnsi="Consolas"/>
          <w:color w:val="FF0000"/>
        </w:rPr>
        <w:t>color</w:t>
      </w:r>
      <w:r>
        <w:rPr>
          <w:rFonts w:ascii="Consolas" w:hAnsi="Consolas"/>
          <w:color w:val="000000"/>
        </w:rPr>
        <w:t>:</w:t>
      </w:r>
      <w:r>
        <w:rPr>
          <w:rFonts w:ascii="Consolas" w:hAnsi="Consolas"/>
          <w:color w:val="0000CD"/>
        </w:rPr>
        <w:t>green</w:t>
      </w:r>
      <w:r>
        <w:rPr>
          <w:rFonts w:ascii="Consolas" w:hAnsi="Consolas"/>
          <w:color w:val="000000"/>
        </w:rPr>
        <w:t>;</w:t>
      </w:r>
      <w:r>
        <w:rPr>
          <w:rFonts w:ascii="Consolas" w:hAnsi="Consolas"/>
          <w:color w:val="FF0000"/>
        </w:rPr>
        <w:t xml:space="preserve"> background-color</w:t>
      </w:r>
      <w:r>
        <w:rPr>
          <w:rFonts w:ascii="Consolas" w:hAnsi="Consolas"/>
          <w:color w:val="000000"/>
        </w:rPr>
        <w:t>:</w:t>
      </w:r>
      <w:r>
        <w:rPr>
          <w:rFonts w:ascii="Consolas" w:hAnsi="Consolas"/>
          <w:color w:val="0000CD"/>
        </w:rPr>
        <w:t>transparent</w:t>
      </w:r>
      <w:r>
        <w:rPr>
          <w:rFonts w:ascii="Consolas" w:hAnsi="Consolas"/>
          <w:color w:val="000000"/>
        </w:rPr>
        <w:t>;</w:t>
      </w:r>
      <w:r>
        <w:rPr>
          <w:rFonts w:ascii="Consolas" w:hAnsi="Consolas"/>
          <w:color w:val="FF0000"/>
        </w:rPr>
        <w:t xml:space="preserve"> text-decoration</w:t>
      </w:r>
      <w:r>
        <w:rPr>
          <w:rFonts w:ascii="Consolas" w:hAnsi="Consolas"/>
          <w:color w:val="000000"/>
        </w:rPr>
        <w:t>:</w:t>
      </w:r>
      <w:r>
        <w:rPr>
          <w:rFonts w:ascii="Consolas" w:hAnsi="Consolas"/>
          <w:color w:val="0000CD"/>
        </w:rPr>
        <w:t>none</w:t>
      </w:r>
      <w:r>
        <w:rPr>
          <w:rFonts w:ascii="Consolas" w:hAnsi="Consolas"/>
          <w:color w:val="000000"/>
        </w:rPr>
        <w:t>}</w:t>
      </w:r>
      <w:r>
        <w:rPr>
          <w:rFonts w:ascii="Consolas" w:hAnsi="Consolas"/>
          <w:color w:val="A52A2A"/>
        </w:rPr>
        <w:br/>
        <w:t xml:space="preserve">a:visited </w:t>
      </w:r>
      <w:r>
        <w:rPr>
          <w:rFonts w:ascii="Consolas" w:hAnsi="Consolas"/>
          <w:color w:val="000000"/>
        </w:rPr>
        <w:t>{</w:t>
      </w:r>
      <w:r>
        <w:rPr>
          <w:rFonts w:ascii="Consolas" w:hAnsi="Consolas"/>
          <w:color w:val="FF0000"/>
        </w:rPr>
        <w:t>color</w:t>
      </w:r>
      <w:r>
        <w:rPr>
          <w:rFonts w:ascii="Consolas" w:hAnsi="Consolas"/>
          <w:color w:val="000000"/>
        </w:rPr>
        <w:t>:</w:t>
      </w:r>
      <w:r>
        <w:rPr>
          <w:rFonts w:ascii="Consolas" w:hAnsi="Consolas"/>
          <w:color w:val="0000CD"/>
        </w:rPr>
        <w:t>pink</w:t>
      </w:r>
      <w:r>
        <w:rPr>
          <w:rFonts w:ascii="Consolas" w:hAnsi="Consolas"/>
          <w:color w:val="000000"/>
        </w:rPr>
        <w:t>;</w:t>
      </w:r>
      <w:r>
        <w:rPr>
          <w:rFonts w:ascii="Consolas" w:hAnsi="Consolas"/>
          <w:color w:val="FF0000"/>
        </w:rPr>
        <w:t xml:space="preserve"> background-color</w:t>
      </w:r>
      <w:r>
        <w:rPr>
          <w:rFonts w:ascii="Consolas" w:hAnsi="Consolas"/>
          <w:color w:val="000000"/>
        </w:rPr>
        <w:t>:</w:t>
      </w:r>
      <w:r>
        <w:rPr>
          <w:rFonts w:ascii="Consolas" w:hAnsi="Consolas"/>
          <w:color w:val="0000CD"/>
        </w:rPr>
        <w:t>transparent</w:t>
      </w:r>
      <w:r>
        <w:rPr>
          <w:rFonts w:ascii="Consolas" w:hAnsi="Consolas"/>
          <w:color w:val="000000"/>
        </w:rPr>
        <w:t>;</w:t>
      </w:r>
      <w:r>
        <w:rPr>
          <w:rFonts w:ascii="Consolas" w:hAnsi="Consolas"/>
          <w:color w:val="FF0000"/>
        </w:rPr>
        <w:t xml:space="preserve"> text-decoration</w:t>
      </w:r>
      <w:r>
        <w:rPr>
          <w:rFonts w:ascii="Consolas" w:hAnsi="Consolas"/>
          <w:color w:val="000000"/>
        </w:rPr>
        <w:t>:</w:t>
      </w:r>
      <w:r>
        <w:rPr>
          <w:rFonts w:ascii="Consolas" w:hAnsi="Consolas"/>
          <w:color w:val="0000CD"/>
        </w:rPr>
        <w:t>none</w:t>
      </w:r>
      <w:r>
        <w:rPr>
          <w:rFonts w:ascii="Consolas" w:hAnsi="Consolas"/>
          <w:color w:val="000000"/>
        </w:rPr>
        <w:t>}</w:t>
      </w:r>
      <w:r>
        <w:rPr>
          <w:rFonts w:ascii="Consolas" w:hAnsi="Consolas"/>
          <w:color w:val="A52A2A"/>
        </w:rPr>
        <w:br/>
        <w:t xml:space="preserve">a:hover   </w:t>
      </w:r>
      <w:r>
        <w:rPr>
          <w:rFonts w:ascii="Consolas" w:hAnsi="Consolas"/>
          <w:color w:val="000000"/>
        </w:rPr>
        <w:t>{</w:t>
      </w:r>
      <w:r>
        <w:rPr>
          <w:rFonts w:ascii="Consolas" w:hAnsi="Consolas"/>
          <w:color w:val="FF0000"/>
        </w:rPr>
        <w:t>color</w:t>
      </w:r>
      <w:r>
        <w:rPr>
          <w:rFonts w:ascii="Consolas" w:hAnsi="Consolas"/>
          <w:color w:val="000000"/>
        </w:rPr>
        <w:t>:</w:t>
      </w:r>
      <w:r>
        <w:rPr>
          <w:rFonts w:ascii="Consolas" w:hAnsi="Consolas"/>
          <w:color w:val="0000CD"/>
        </w:rPr>
        <w:t>red</w:t>
      </w:r>
      <w:r>
        <w:rPr>
          <w:rFonts w:ascii="Consolas" w:hAnsi="Consolas"/>
          <w:color w:val="000000"/>
        </w:rPr>
        <w:t>;</w:t>
      </w:r>
      <w:r>
        <w:rPr>
          <w:rFonts w:ascii="Consolas" w:hAnsi="Consolas"/>
          <w:color w:val="FF0000"/>
        </w:rPr>
        <w:t xml:space="preserve"> background-color</w:t>
      </w:r>
      <w:r>
        <w:rPr>
          <w:rFonts w:ascii="Consolas" w:hAnsi="Consolas"/>
          <w:color w:val="000000"/>
        </w:rPr>
        <w:t>:</w:t>
      </w:r>
      <w:r>
        <w:rPr>
          <w:rFonts w:ascii="Consolas" w:hAnsi="Consolas"/>
          <w:color w:val="0000CD"/>
        </w:rPr>
        <w:t>transparent</w:t>
      </w:r>
      <w:r>
        <w:rPr>
          <w:rFonts w:ascii="Consolas" w:hAnsi="Consolas"/>
          <w:color w:val="000000"/>
        </w:rPr>
        <w:t>;</w:t>
      </w:r>
      <w:r>
        <w:rPr>
          <w:rFonts w:ascii="Consolas" w:hAnsi="Consolas"/>
          <w:color w:val="FF0000"/>
        </w:rPr>
        <w:t xml:space="preserve"> text-decoration</w:t>
      </w:r>
      <w:r>
        <w:rPr>
          <w:rFonts w:ascii="Consolas" w:hAnsi="Consolas"/>
          <w:color w:val="000000"/>
        </w:rPr>
        <w:t>:</w:t>
      </w:r>
      <w:r>
        <w:rPr>
          <w:rFonts w:ascii="Consolas" w:hAnsi="Consolas"/>
          <w:color w:val="0000CD"/>
        </w:rPr>
        <w:t>underline</w:t>
      </w:r>
      <w:r>
        <w:rPr>
          <w:rFonts w:ascii="Consolas" w:hAnsi="Consolas"/>
          <w:color w:val="000000"/>
        </w:rPr>
        <w:t>}</w:t>
      </w:r>
      <w:r>
        <w:rPr>
          <w:rFonts w:ascii="Consolas" w:hAnsi="Consolas"/>
          <w:color w:val="A52A2A"/>
        </w:rPr>
        <w:br/>
        <w:t xml:space="preserve">a:active  </w:t>
      </w:r>
      <w:r>
        <w:rPr>
          <w:rFonts w:ascii="Consolas" w:hAnsi="Consolas"/>
          <w:color w:val="000000"/>
        </w:rPr>
        <w:t>{</w:t>
      </w:r>
      <w:r>
        <w:rPr>
          <w:rFonts w:ascii="Consolas" w:hAnsi="Consolas"/>
          <w:color w:val="FF0000"/>
        </w:rPr>
        <w:t>color</w:t>
      </w:r>
      <w:r>
        <w:rPr>
          <w:rFonts w:ascii="Consolas" w:hAnsi="Consolas"/>
          <w:color w:val="000000"/>
        </w:rPr>
        <w:t>:</w:t>
      </w:r>
      <w:r>
        <w:rPr>
          <w:rFonts w:ascii="Consolas" w:hAnsi="Consolas"/>
          <w:color w:val="0000CD"/>
        </w:rPr>
        <w:t>yellow</w:t>
      </w:r>
      <w:r>
        <w:rPr>
          <w:rFonts w:ascii="Consolas" w:hAnsi="Consolas"/>
          <w:color w:val="000000"/>
        </w:rPr>
        <w:t>;</w:t>
      </w:r>
      <w:r>
        <w:rPr>
          <w:rFonts w:ascii="Consolas" w:hAnsi="Consolas"/>
          <w:color w:val="FF0000"/>
        </w:rPr>
        <w:t xml:space="preserve"> background-color</w:t>
      </w:r>
      <w:r>
        <w:rPr>
          <w:rFonts w:ascii="Consolas" w:hAnsi="Consolas"/>
          <w:color w:val="000000"/>
        </w:rPr>
        <w:t>:</w:t>
      </w:r>
      <w:r>
        <w:rPr>
          <w:rFonts w:ascii="Consolas" w:hAnsi="Consolas"/>
          <w:color w:val="0000CD"/>
        </w:rPr>
        <w:t>transparent</w:t>
      </w:r>
      <w:r>
        <w:rPr>
          <w:rFonts w:ascii="Consolas" w:hAnsi="Consolas"/>
          <w:color w:val="000000"/>
        </w:rPr>
        <w:t>;</w:t>
      </w:r>
      <w:r>
        <w:rPr>
          <w:rFonts w:ascii="Consolas" w:hAnsi="Consolas"/>
          <w:color w:val="FF0000"/>
        </w:rPr>
        <w:t xml:space="preserve"> text-decoration</w:t>
      </w:r>
      <w:r>
        <w:rPr>
          <w:rFonts w:ascii="Consolas" w:hAnsi="Consolas"/>
          <w:color w:val="000000"/>
        </w:rPr>
        <w:t>:</w:t>
      </w:r>
      <w:r>
        <w:rPr>
          <w:rFonts w:ascii="Consolas" w:hAnsi="Consolas"/>
          <w:color w:val="0000CD"/>
        </w:rPr>
        <w:t>underline</w:t>
      </w:r>
      <w:r>
        <w:rPr>
          <w:rFonts w:ascii="Consolas" w:hAnsi="Consolas"/>
          <w:color w:val="000000"/>
        </w:rPr>
        <w:t>}</w:t>
      </w:r>
      <w:r>
        <w:rPr>
          <w:rFonts w:ascii="Consolas" w:hAnsi="Consolas"/>
          <w:color w:val="A52A2A"/>
        </w:rPr>
        <w:br/>
        <w:t xml:space="preserve">&lt;/style&gt; </w:t>
      </w:r>
    </w:p>
    <w:p w:rsidR="00273FE5" w:rsidRDefault="00273FE5" w:rsidP="007C2E63">
      <w:pPr>
        <w:pStyle w:val="Heading2"/>
        <w:ind w:left="90"/>
      </w:pPr>
    </w:p>
    <w:p w:rsidR="009E18C7" w:rsidRDefault="009E18C7" w:rsidP="007C2E63">
      <w:pPr>
        <w:pStyle w:val="Heading2"/>
        <w:ind w:left="90"/>
        <w:rPr>
          <w:rFonts w:ascii="Segoe UI" w:hAnsi="Segoe UI"/>
          <w:sz w:val="45"/>
          <w:szCs w:val="45"/>
        </w:rPr>
      </w:pPr>
      <w:r>
        <w:t>HTML Links - The target Attribute</w:t>
      </w:r>
    </w:p>
    <w:p w:rsidR="009E18C7" w:rsidRDefault="009E18C7" w:rsidP="007C2E63">
      <w:pPr>
        <w:pStyle w:val="NormalWeb"/>
        <w:ind w:left="90"/>
        <w:rPr>
          <w:rFonts w:ascii="Verdana" w:hAnsi="Verdana"/>
          <w:sz w:val="23"/>
          <w:szCs w:val="23"/>
        </w:rPr>
      </w:pPr>
      <w:r>
        <w:rPr>
          <w:rFonts w:ascii="Verdana" w:hAnsi="Verdana"/>
          <w:sz w:val="23"/>
          <w:szCs w:val="23"/>
        </w:rPr>
        <w:t xml:space="preserve">The </w:t>
      </w:r>
      <w:r>
        <w:rPr>
          <w:rStyle w:val="Strong"/>
          <w:rFonts w:ascii="Verdana" w:hAnsi="Verdana"/>
          <w:sz w:val="23"/>
          <w:szCs w:val="23"/>
        </w:rPr>
        <w:t>target</w:t>
      </w:r>
      <w:r>
        <w:rPr>
          <w:rFonts w:ascii="Verdana" w:hAnsi="Verdana"/>
          <w:sz w:val="23"/>
          <w:szCs w:val="23"/>
        </w:rPr>
        <w:t xml:space="preserve"> attribute specifies where to open the linked document.</w:t>
      </w:r>
    </w:p>
    <w:p w:rsidR="009E18C7" w:rsidRDefault="009E18C7" w:rsidP="007C2E63">
      <w:pPr>
        <w:pStyle w:val="NormalWeb"/>
        <w:ind w:left="90"/>
        <w:rPr>
          <w:rFonts w:ascii="Verdana" w:hAnsi="Verdana"/>
          <w:sz w:val="23"/>
          <w:szCs w:val="23"/>
        </w:rPr>
      </w:pPr>
      <w:r>
        <w:rPr>
          <w:rFonts w:ascii="Verdana" w:hAnsi="Verdana"/>
          <w:sz w:val="23"/>
          <w:szCs w:val="23"/>
        </w:rPr>
        <w:t>The target attribute can have one of the following values:</w:t>
      </w:r>
    </w:p>
    <w:p w:rsidR="009E18C7" w:rsidRDefault="009E18C7" w:rsidP="00273FE5">
      <w:pPr>
        <w:numPr>
          <w:ilvl w:val="0"/>
          <w:numId w:val="16"/>
        </w:numPr>
        <w:spacing w:before="100" w:beforeAutospacing="1" w:after="100" w:afterAutospacing="1"/>
        <w:ind w:left="450"/>
        <w:rPr>
          <w:rFonts w:ascii="Verdana" w:hAnsi="Verdana"/>
          <w:sz w:val="23"/>
          <w:szCs w:val="23"/>
        </w:rPr>
      </w:pPr>
      <w:r>
        <w:rPr>
          <w:rFonts w:ascii="Verdana" w:hAnsi="Verdana"/>
          <w:sz w:val="23"/>
          <w:szCs w:val="23"/>
        </w:rPr>
        <w:t>_blank - Opens the linked document in a new window or tab</w:t>
      </w:r>
    </w:p>
    <w:p w:rsidR="009E18C7" w:rsidRDefault="009E18C7" w:rsidP="00273FE5">
      <w:pPr>
        <w:numPr>
          <w:ilvl w:val="0"/>
          <w:numId w:val="16"/>
        </w:numPr>
        <w:spacing w:before="100" w:beforeAutospacing="1" w:after="100" w:afterAutospacing="1"/>
        <w:ind w:left="450"/>
        <w:rPr>
          <w:rFonts w:ascii="Verdana" w:hAnsi="Verdana"/>
          <w:sz w:val="23"/>
          <w:szCs w:val="23"/>
        </w:rPr>
      </w:pPr>
      <w:r>
        <w:rPr>
          <w:rFonts w:ascii="Verdana" w:hAnsi="Verdana"/>
          <w:sz w:val="23"/>
          <w:szCs w:val="23"/>
        </w:rPr>
        <w:t>_self - Opens the linked document in the same window/tab as it was clicked (this is default)</w:t>
      </w:r>
    </w:p>
    <w:p w:rsidR="009E18C7" w:rsidRDefault="009E18C7" w:rsidP="00273FE5">
      <w:pPr>
        <w:numPr>
          <w:ilvl w:val="0"/>
          <w:numId w:val="16"/>
        </w:numPr>
        <w:spacing w:before="100" w:beforeAutospacing="1" w:after="100" w:afterAutospacing="1"/>
        <w:ind w:left="450"/>
        <w:rPr>
          <w:rFonts w:ascii="Verdana" w:hAnsi="Verdana"/>
          <w:sz w:val="23"/>
          <w:szCs w:val="23"/>
        </w:rPr>
      </w:pPr>
      <w:r>
        <w:rPr>
          <w:rFonts w:ascii="Verdana" w:hAnsi="Verdana"/>
          <w:sz w:val="23"/>
          <w:szCs w:val="23"/>
        </w:rPr>
        <w:t>_parent - Opens the linked document in the parent frame</w:t>
      </w:r>
    </w:p>
    <w:p w:rsidR="009E18C7" w:rsidRDefault="009E18C7" w:rsidP="00273FE5">
      <w:pPr>
        <w:numPr>
          <w:ilvl w:val="0"/>
          <w:numId w:val="16"/>
        </w:numPr>
        <w:spacing w:before="100" w:beforeAutospacing="1" w:after="100" w:afterAutospacing="1"/>
        <w:ind w:left="450"/>
        <w:rPr>
          <w:rFonts w:ascii="Verdana" w:hAnsi="Verdana"/>
          <w:sz w:val="23"/>
          <w:szCs w:val="23"/>
        </w:rPr>
      </w:pPr>
      <w:r>
        <w:rPr>
          <w:rFonts w:ascii="Verdana" w:hAnsi="Verdana"/>
          <w:sz w:val="23"/>
          <w:szCs w:val="23"/>
        </w:rPr>
        <w:t>_top - Opens the linked document in the full body of the window</w:t>
      </w:r>
    </w:p>
    <w:p w:rsidR="009E18C7" w:rsidRDefault="009E18C7" w:rsidP="00273FE5">
      <w:pPr>
        <w:numPr>
          <w:ilvl w:val="0"/>
          <w:numId w:val="16"/>
        </w:numPr>
        <w:spacing w:before="100" w:beforeAutospacing="1" w:after="100" w:afterAutospacing="1"/>
        <w:ind w:left="450"/>
        <w:rPr>
          <w:rFonts w:ascii="Verdana" w:hAnsi="Verdana"/>
          <w:sz w:val="23"/>
          <w:szCs w:val="23"/>
        </w:rPr>
      </w:pPr>
      <w:r>
        <w:rPr>
          <w:rFonts w:ascii="Verdana" w:hAnsi="Verdana"/>
          <w:sz w:val="23"/>
          <w:szCs w:val="23"/>
        </w:rPr>
        <w:t>framename - Opens the linked document in a named frame</w:t>
      </w:r>
    </w:p>
    <w:p w:rsidR="009E18C7" w:rsidRDefault="009E18C7" w:rsidP="007C2E63">
      <w:pPr>
        <w:pStyle w:val="NormalWeb"/>
        <w:ind w:left="90"/>
        <w:rPr>
          <w:rFonts w:ascii="Verdana" w:hAnsi="Verdana"/>
          <w:sz w:val="23"/>
          <w:szCs w:val="23"/>
        </w:rPr>
      </w:pPr>
      <w:r>
        <w:rPr>
          <w:rFonts w:ascii="Verdana" w:hAnsi="Verdana"/>
          <w:sz w:val="23"/>
          <w:szCs w:val="23"/>
        </w:rPr>
        <w:lastRenderedPageBreak/>
        <w:t>This example will open the linked document in a new browser window/tab:</w:t>
      </w:r>
    </w:p>
    <w:p w:rsidR="009E18C7" w:rsidRDefault="009E18C7" w:rsidP="007C2E63">
      <w:pPr>
        <w:pStyle w:val="Heading3"/>
        <w:shd w:val="clear" w:color="auto" w:fill="F1F1F1"/>
        <w:ind w:left="90"/>
        <w:rPr>
          <w:rFonts w:ascii="Segoe UI" w:hAnsi="Segoe UI"/>
          <w:sz w:val="36"/>
          <w:szCs w:val="36"/>
        </w:rPr>
      </w:pPr>
      <w:r>
        <w:t>Example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="http://www.w3schools.com/"</w:t>
      </w:r>
      <w:r>
        <w:rPr>
          <w:rFonts w:ascii="Consolas" w:hAnsi="Consolas"/>
          <w:color w:val="FF0000"/>
        </w:rPr>
        <w:t xml:space="preserve"> target</w:t>
      </w:r>
      <w:r>
        <w:rPr>
          <w:rFonts w:ascii="Consolas" w:hAnsi="Consolas"/>
          <w:color w:val="0000CD"/>
        </w:rPr>
        <w:t>="_blank"&gt;</w:t>
      </w:r>
      <w:r>
        <w:rPr>
          <w:rFonts w:ascii="Consolas" w:hAnsi="Consolas"/>
        </w:rPr>
        <w:t>Visit W3Schools!</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9E18C7" w:rsidRDefault="009E18C7" w:rsidP="007C2E63">
      <w:pPr>
        <w:pStyle w:val="NormalWeb"/>
        <w:ind w:left="90"/>
        <w:rPr>
          <w:rFonts w:ascii="Verdana" w:hAnsi="Verdana"/>
          <w:sz w:val="23"/>
          <w:szCs w:val="23"/>
        </w:rPr>
      </w:pPr>
      <w:r>
        <w:rPr>
          <w:rStyle w:val="Strong"/>
          <w:rFonts w:ascii="Verdana" w:hAnsi="Verdana"/>
          <w:sz w:val="23"/>
          <w:szCs w:val="23"/>
        </w:rPr>
        <w:t>Tip:</w:t>
      </w:r>
      <w:r>
        <w:rPr>
          <w:rFonts w:ascii="Verdana" w:hAnsi="Verdana"/>
          <w:sz w:val="23"/>
          <w:szCs w:val="23"/>
        </w:rPr>
        <w:t xml:space="preserve"> If your webpage is locked in a frame, you can use target="_top" to break out of the frame:</w:t>
      </w:r>
    </w:p>
    <w:p w:rsidR="009E18C7" w:rsidRDefault="009E18C7" w:rsidP="007C2E63">
      <w:pPr>
        <w:pStyle w:val="Heading3"/>
        <w:shd w:val="clear" w:color="auto" w:fill="F1F1F1"/>
        <w:ind w:left="90"/>
        <w:rPr>
          <w:rFonts w:ascii="Segoe UI" w:hAnsi="Segoe UI"/>
          <w:sz w:val="36"/>
          <w:szCs w:val="36"/>
        </w:rPr>
      </w:pPr>
      <w:r>
        <w:t>Example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="http://www.w3schools.com/html/"</w:t>
      </w:r>
      <w:r>
        <w:rPr>
          <w:rFonts w:ascii="Consolas" w:hAnsi="Consolas"/>
          <w:color w:val="FF0000"/>
        </w:rPr>
        <w:t xml:space="preserve"> target</w:t>
      </w:r>
      <w:r>
        <w:rPr>
          <w:rFonts w:ascii="Consolas" w:hAnsi="Consolas"/>
          <w:color w:val="0000CD"/>
        </w:rPr>
        <w:t>="_top"&gt;</w:t>
      </w:r>
      <w:r>
        <w:rPr>
          <w:rFonts w:ascii="Consolas" w:hAnsi="Consolas"/>
        </w:rPr>
        <w:t>HTML5 tutorial!</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273FE5" w:rsidRDefault="00273FE5" w:rsidP="007C2E63">
      <w:pPr>
        <w:pStyle w:val="Heading2"/>
        <w:ind w:left="90"/>
      </w:pPr>
    </w:p>
    <w:p w:rsidR="009E18C7" w:rsidRDefault="009E18C7" w:rsidP="007C2E63">
      <w:pPr>
        <w:pStyle w:val="Heading2"/>
        <w:ind w:left="90"/>
        <w:rPr>
          <w:rFonts w:ascii="Segoe UI" w:hAnsi="Segoe UI"/>
          <w:sz w:val="45"/>
          <w:szCs w:val="45"/>
        </w:rPr>
      </w:pPr>
      <w:r>
        <w:t>HTML Links - Image as Link</w:t>
      </w:r>
    </w:p>
    <w:p w:rsidR="009E18C7" w:rsidRDefault="009E18C7" w:rsidP="007C2E63">
      <w:pPr>
        <w:pStyle w:val="NormalWeb"/>
        <w:ind w:left="90"/>
        <w:rPr>
          <w:rFonts w:ascii="Verdana" w:hAnsi="Verdana"/>
          <w:sz w:val="23"/>
          <w:szCs w:val="23"/>
        </w:rPr>
      </w:pPr>
      <w:r>
        <w:rPr>
          <w:rFonts w:ascii="Verdana" w:hAnsi="Verdana"/>
          <w:sz w:val="23"/>
          <w:szCs w:val="23"/>
        </w:rPr>
        <w:t>It is common to use images as links:</w:t>
      </w:r>
    </w:p>
    <w:p w:rsidR="009E18C7" w:rsidRDefault="009E18C7" w:rsidP="007C2E63">
      <w:pPr>
        <w:pStyle w:val="Heading3"/>
        <w:shd w:val="clear" w:color="auto" w:fill="F1F1F1"/>
        <w:ind w:left="90"/>
        <w:rPr>
          <w:rFonts w:ascii="Segoe UI" w:hAnsi="Segoe UI"/>
          <w:sz w:val="36"/>
          <w:szCs w:val="36"/>
        </w:rPr>
      </w:pPr>
      <w:r>
        <w:t>Example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="default.asp"&gt;</w:t>
      </w:r>
      <w:r>
        <w:rPr>
          <w:rFonts w:ascii="Consolas" w:hAnsi="Consolas"/>
        </w:rPr>
        <w:br/>
        <w:t xml:space="preserve">  </w:t>
      </w:r>
      <w:r>
        <w:rPr>
          <w:rFonts w:ascii="Consolas" w:hAnsi="Consolas"/>
          <w:color w:val="0000CD"/>
        </w:rPr>
        <w:t>&lt;</w:t>
      </w:r>
      <w:r>
        <w:rPr>
          <w:rFonts w:ascii="Consolas" w:hAnsi="Consolas"/>
          <w:color w:val="A52A2A"/>
        </w:rPr>
        <w:t>img</w:t>
      </w:r>
      <w:r>
        <w:rPr>
          <w:rFonts w:ascii="Consolas" w:hAnsi="Consolas"/>
          <w:color w:val="FF0000"/>
        </w:rPr>
        <w:t xml:space="preserve"> src</w:t>
      </w:r>
      <w:r>
        <w:rPr>
          <w:rFonts w:ascii="Consolas" w:hAnsi="Consolas"/>
          <w:color w:val="0000CD"/>
        </w:rPr>
        <w:t>="smiley.gif"</w:t>
      </w:r>
      <w:r>
        <w:rPr>
          <w:rFonts w:ascii="Consolas" w:hAnsi="Consolas"/>
          <w:color w:val="FF0000"/>
        </w:rPr>
        <w:t xml:space="preserve"> alt</w:t>
      </w:r>
      <w:r>
        <w:rPr>
          <w:rFonts w:ascii="Consolas" w:hAnsi="Consolas"/>
          <w:color w:val="0000CD"/>
        </w:rPr>
        <w:t>="HTML tutorial"</w:t>
      </w:r>
      <w:r>
        <w:rPr>
          <w:rFonts w:ascii="Consolas" w:hAnsi="Consolas"/>
          <w:color w:val="FF0000"/>
        </w:rPr>
        <w:t xml:space="preserve"> style</w:t>
      </w:r>
      <w:r>
        <w:rPr>
          <w:rFonts w:ascii="Consolas" w:hAnsi="Consolas"/>
          <w:color w:val="0000CD"/>
        </w:rPr>
        <w:t>="width:42px;height:42px;border:0;"&gt;</w:t>
      </w:r>
      <w:r>
        <w:rPr>
          <w:rFonts w:ascii="Consolas" w:hAnsi="Consolas"/>
        </w:rPr>
        <w:br/>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9E18C7" w:rsidRDefault="009E18C7" w:rsidP="007C2E63">
      <w:pPr>
        <w:pStyle w:val="NormalWeb"/>
        <w:ind w:left="90"/>
        <w:rPr>
          <w:rFonts w:ascii="Verdana" w:hAnsi="Verdana"/>
          <w:sz w:val="23"/>
          <w:szCs w:val="23"/>
        </w:rPr>
      </w:pPr>
      <w:r>
        <w:rPr>
          <w:rStyle w:val="Strong"/>
          <w:rFonts w:ascii="Verdana" w:hAnsi="Verdana"/>
          <w:sz w:val="23"/>
          <w:szCs w:val="23"/>
        </w:rPr>
        <w:t>Note:</w:t>
      </w:r>
      <w:r>
        <w:rPr>
          <w:rFonts w:ascii="Verdana" w:hAnsi="Verdana"/>
          <w:sz w:val="23"/>
          <w:szCs w:val="23"/>
        </w:rPr>
        <w:t xml:space="preserve"> border:0; is added to prevent IE9 (and earlier) from displaying a border around the image (when the image is a link).</w:t>
      </w:r>
    </w:p>
    <w:p w:rsidR="009E18C7" w:rsidRDefault="009E18C7" w:rsidP="007C2E63">
      <w:pPr>
        <w:pStyle w:val="Heading2"/>
        <w:ind w:left="90"/>
        <w:rPr>
          <w:rFonts w:ascii="Segoe UI" w:hAnsi="Segoe UI"/>
          <w:sz w:val="45"/>
          <w:szCs w:val="45"/>
        </w:rPr>
      </w:pPr>
      <w:r>
        <w:t>HTML Links - Create a Bookmark</w:t>
      </w:r>
    </w:p>
    <w:p w:rsidR="009E18C7" w:rsidRDefault="009E18C7" w:rsidP="007C2E63">
      <w:pPr>
        <w:pStyle w:val="NormalWeb"/>
        <w:ind w:left="90"/>
        <w:rPr>
          <w:rFonts w:ascii="Verdana" w:hAnsi="Verdana"/>
          <w:sz w:val="23"/>
          <w:szCs w:val="23"/>
        </w:rPr>
      </w:pPr>
      <w:r>
        <w:rPr>
          <w:rFonts w:ascii="Verdana" w:hAnsi="Verdana"/>
          <w:sz w:val="23"/>
          <w:szCs w:val="23"/>
        </w:rPr>
        <w:t>HTML bookmarks are used to allow readers to jump to specific parts of a Web page.</w:t>
      </w:r>
    </w:p>
    <w:p w:rsidR="009E18C7" w:rsidRDefault="009E18C7" w:rsidP="007C2E63">
      <w:pPr>
        <w:pStyle w:val="NormalWeb"/>
        <w:ind w:left="90"/>
        <w:rPr>
          <w:rFonts w:ascii="Verdana" w:hAnsi="Verdana"/>
          <w:sz w:val="23"/>
          <w:szCs w:val="23"/>
        </w:rPr>
      </w:pPr>
      <w:r>
        <w:rPr>
          <w:rFonts w:ascii="Verdana" w:hAnsi="Verdana"/>
          <w:sz w:val="23"/>
          <w:szCs w:val="23"/>
        </w:rPr>
        <w:t>Bookmarks can be useful if your webpage is very long.</w:t>
      </w:r>
    </w:p>
    <w:p w:rsidR="009E18C7" w:rsidRDefault="009E18C7" w:rsidP="007C2E63">
      <w:pPr>
        <w:pStyle w:val="NormalWeb"/>
        <w:ind w:left="90"/>
        <w:rPr>
          <w:rFonts w:ascii="Verdana" w:hAnsi="Verdana"/>
          <w:sz w:val="23"/>
          <w:szCs w:val="23"/>
        </w:rPr>
      </w:pPr>
      <w:r>
        <w:rPr>
          <w:rFonts w:ascii="Verdana" w:hAnsi="Verdana"/>
          <w:sz w:val="23"/>
          <w:szCs w:val="23"/>
        </w:rPr>
        <w:t>To make a bookmark, you must first create the bookmark, and then add a link to it.</w:t>
      </w:r>
    </w:p>
    <w:p w:rsidR="009E18C7" w:rsidRDefault="009E18C7" w:rsidP="007C2E63">
      <w:pPr>
        <w:pStyle w:val="NormalWeb"/>
        <w:ind w:left="90"/>
        <w:rPr>
          <w:rFonts w:ascii="Verdana" w:hAnsi="Verdana"/>
          <w:sz w:val="23"/>
          <w:szCs w:val="23"/>
        </w:rPr>
      </w:pPr>
      <w:r>
        <w:rPr>
          <w:rFonts w:ascii="Verdana" w:hAnsi="Verdana"/>
          <w:sz w:val="23"/>
          <w:szCs w:val="23"/>
        </w:rPr>
        <w:t>When the link is clicked, the page will scroll to the location with the bookmark.</w:t>
      </w:r>
    </w:p>
    <w:p w:rsidR="009E18C7" w:rsidRDefault="009E18C7" w:rsidP="007C2E63">
      <w:pPr>
        <w:pStyle w:val="Heading2"/>
        <w:ind w:left="90"/>
        <w:rPr>
          <w:rFonts w:ascii="Segoe UI" w:hAnsi="Segoe UI"/>
          <w:sz w:val="45"/>
          <w:szCs w:val="45"/>
        </w:rPr>
      </w:pPr>
      <w:r>
        <w:t>Example</w:t>
      </w:r>
    </w:p>
    <w:p w:rsidR="009E18C7" w:rsidRDefault="009E18C7" w:rsidP="007C2E63">
      <w:pPr>
        <w:pStyle w:val="NormalWeb"/>
        <w:ind w:left="90"/>
        <w:rPr>
          <w:rFonts w:ascii="Verdana" w:hAnsi="Verdana"/>
          <w:sz w:val="23"/>
          <w:szCs w:val="23"/>
        </w:rPr>
      </w:pPr>
      <w:r>
        <w:rPr>
          <w:rFonts w:ascii="Verdana" w:hAnsi="Verdana"/>
          <w:sz w:val="23"/>
          <w:szCs w:val="23"/>
        </w:rPr>
        <w:t>First, create a bookmark with the id attribute: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h2</w:t>
      </w:r>
      <w:r>
        <w:rPr>
          <w:rFonts w:ascii="Consolas" w:hAnsi="Consolas"/>
          <w:color w:val="FF0000"/>
        </w:rPr>
        <w:t xml:space="preserve"> id</w:t>
      </w:r>
      <w:r>
        <w:rPr>
          <w:rFonts w:ascii="Consolas" w:hAnsi="Consolas"/>
          <w:color w:val="0000CD"/>
        </w:rPr>
        <w:t>="tips"&gt;</w:t>
      </w:r>
      <w:r>
        <w:rPr>
          <w:rFonts w:ascii="Consolas" w:hAnsi="Consolas"/>
        </w:rPr>
        <w:t>Useful Tips Section</w:t>
      </w:r>
      <w:r>
        <w:rPr>
          <w:rFonts w:ascii="Consolas" w:hAnsi="Consolas"/>
          <w:color w:val="0000CD"/>
        </w:rPr>
        <w:t>&lt;</w:t>
      </w:r>
      <w:r>
        <w:rPr>
          <w:rFonts w:ascii="Consolas" w:hAnsi="Consolas"/>
          <w:color w:val="A52A2A"/>
        </w:rPr>
        <w:t>/h2</w:t>
      </w:r>
      <w:r>
        <w:rPr>
          <w:rFonts w:ascii="Consolas" w:hAnsi="Consolas"/>
          <w:color w:val="0000CD"/>
        </w:rPr>
        <w:t>&gt;</w:t>
      </w:r>
    </w:p>
    <w:p w:rsidR="009E18C7" w:rsidRDefault="009E18C7" w:rsidP="007C2E63">
      <w:pPr>
        <w:pStyle w:val="NormalWeb"/>
        <w:ind w:left="90"/>
        <w:rPr>
          <w:rFonts w:ascii="Verdana" w:hAnsi="Verdana"/>
          <w:sz w:val="23"/>
          <w:szCs w:val="23"/>
        </w:rPr>
      </w:pPr>
      <w:r>
        <w:rPr>
          <w:rFonts w:ascii="Verdana" w:hAnsi="Verdana"/>
          <w:sz w:val="23"/>
          <w:szCs w:val="23"/>
        </w:rPr>
        <w:lastRenderedPageBreak/>
        <w:t>Then, add a link to the bookmark ("Useful Tips Section"), from within the same page: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="#tips"&gt;</w:t>
      </w:r>
      <w:r>
        <w:rPr>
          <w:rFonts w:ascii="Consolas" w:hAnsi="Consolas"/>
        </w:rPr>
        <w:t>Visit the Useful Tips Section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9E18C7" w:rsidRDefault="009E18C7" w:rsidP="007C2E63">
      <w:pPr>
        <w:pStyle w:val="NormalWeb"/>
        <w:ind w:left="90"/>
        <w:rPr>
          <w:rFonts w:ascii="Verdana" w:hAnsi="Verdana"/>
          <w:sz w:val="23"/>
          <w:szCs w:val="23"/>
        </w:rPr>
      </w:pPr>
      <w:r>
        <w:rPr>
          <w:rFonts w:ascii="Verdana" w:hAnsi="Verdana"/>
          <w:sz w:val="23"/>
          <w:szCs w:val="23"/>
        </w:rPr>
        <w:t>Or, add a link to the bookmark ("Useful Tips Section"), from another page:</w:t>
      </w:r>
    </w:p>
    <w:p w:rsidR="009E18C7" w:rsidRDefault="009E18C7" w:rsidP="007C2E63">
      <w:pPr>
        <w:pStyle w:val="Heading3"/>
        <w:shd w:val="clear" w:color="auto" w:fill="F1F1F1"/>
        <w:ind w:left="90"/>
        <w:rPr>
          <w:rFonts w:ascii="Segoe UI" w:hAnsi="Segoe UI"/>
          <w:sz w:val="36"/>
          <w:szCs w:val="36"/>
        </w:rPr>
      </w:pPr>
      <w:r>
        <w:t>Example</w:t>
      </w:r>
    </w:p>
    <w:p w:rsidR="009E18C7" w:rsidRDefault="009E18C7" w:rsidP="007C2E63">
      <w:pPr>
        <w:shd w:val="clear" w:color="auto" w:fill="FFFFFF"/>
        <w:ind w:left="90"/>
        <w:rPr>
          <w:rFonts w:ascii="Consolas" w:hAnsi="Consolas"/>
        </w:rPr>
      </w:pPr>
      <w:r>
        <w:rPr>
          <w:rFonts w:ascii="Consolas" w:hAnsi="Consolas"/>
          <w:color w:val="0000CD"/>
        </w:rPr>
        <w:t>&lt;</w:t>
      </w:r>
      <w:r>
        <w:rPr>
          <w:rFonts w:ascii="Consolas" w:hAnsi="Consolas"/>
          <w:color w:val="A52A2A"/>
        </w:rPr>
        <w:t>a</w:t>
      </w:r>
      <w:r>
        <w:rPr>
          <w:rFonts w:ascii="Consolas" w:hAnsi="Consolas"/>
          <w:color w:val="FF0000"/>
        </w:rPr>
        <w:t xml:space="preserve"> href</w:t>
      </w:r>
      <w:r>
        <w:rPr>
          <w:rFonts w:ascii="Consolas" w:hAnsi="Consolas"/>
          <w:color w:val="0000CD"/>
        </w:rPr>
        <w:t>="html_tips.html#tips"&gt;</w:t>
      </w:r>
      <w:r>
        <w:rPr>
          <w:rFonts w:ascii="Consolas" w:hAnsi="Consolas"/>
        </w:rPr>
        <w:t>Visit the Useful Tips Section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rPr>
        <w:t xml:space="preserve"> </w:t>
      </w:r>
    </w:p>
    <w:p w:rsidR="009E18C7" w:rsidRDefault="009E18C7" w:rsidP="007C2E63">
      <w:pPr>
        <w:ind w:left="90"/>
        <w:jc w:val="both"/>
        <w:rPr>
          <w:rFonts w:asciiTheme="minorHAnsi" w:hAnsiTheme="minorHAnsi" w:cstheme="majorBidi"/>
          <w:b/>
          <w:sz w:val="28"/>
          <w:szCs w:val="28"/>
        </w:rPr>
      </w:pPr>
    </w:p>
    <w:p w:rsidR="009E18C7" w:rsidRDefault="009E18C7"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IMAGE AND IMAGE MAPS</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Images are very important to beautify as well as to depict many complex concepts in simple way on your web page. This tutorial will take you through simple steps to use images in your web pages.</w:t>
      </w:r>
    </w:p>
    <w:p w:rsidR="009E18C7" w:rsidRPr="00273FE5" w:rsidRDefault="009E18C7" w:rsidP="007C2E63">
      <w:pPr>
        <w:spacing w:before="48" w:after="48" w:line="360" w:lineRule="atLeast"/>
        <w:ind w:left="90" w:right="-402"/>
        <w:outlineLvl w:val="2"/>
        <w:rPr>
          <w:rFonts w:ascii="Verdana" w:hAnsi="Verdana"/>
          <w:color w:val="121214"/>
          <w:spacing w:val="-15"/>
          <w:sz w:val="28"/>
          <w:szCs w:val="28"/>
        </w:rPr>
      </w:pPr>
      <w:r w:rsidRPr="00273FE5">
        <w:rPr>
          <w:rFonts w:ascii="Verdana" w:hAnsi="Verdana"/>
          <w:color w:val="121214"/>
          <w:spacing w:val="-15"/>
          <w:sz w:val="28"/>
          <w:szCs w:val="28"/>
        </w:rPr>
        <w:t>Insert Image</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You can insert any image in your web page by using </w:t>
      </w:r>
      <w:r w:rsidRPr="009E18C7">
        <w:rPr>
          <w:rFonts w:ascii="Verdana" w:hAnsi="Verdana"/>
          <w:b/>
          <w:bCs/>
          <w:color w:val="000000"/>
          <w:sz w:val="21"/>
          <w:szCs w:val="21"/>
        </w:rPr>
        <w:t>&lt;img&gt;</w:t>
      </w:r>
      <w:r w:rsidRPr="009E18C7">
        <w:rPr>
          <w:rFonts w:ascii="Verdana" w:hAnsi="Verdana"/>
          <w:color w:val="000000"/>
          <w:sz w:val="21"/>
          <w:szCs w:val="21"/>
        </w:rPr>
        <w:t xml:space="preserve"> tag. Following is the simple syntax to use this tag.</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&lt;img src="Image URL" ... attributes-list/&gt;</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The &lt;img&gt; tag is an empty tag, which means that it can contain only list of attributes and it has no closing tag.</w:t>
      </w:r>
    </w:p>
    <w:p w:rsidR="009E18C7" w:rsidRPr="009E18C7" w:rsidRDefault="009E18C7" w:rsidP="007C2E63">
      <w:pPr>
        <w:spacing w:before="48" w:after="48" w:line="360" w:lineRule="atLeast"/>
        <w:ind w:left="90" w:right="-402"/>
        <w:outlineLvl w:val="3"/>
        <w:rPr>
          <w:rFonts w:ascii="Verdana" w:hAnsi="Verdana"/>
          <w:color w:val="000000"/>
          <w:sz w:val="27"/>
          <w:szCs w:val="27"/>
        </w:rPr>
      </w:pPr>
      <w:r w:rsidRPr="009E18C7">
        <w:rPr>
          <w:rFonts w:ascii="Verdana" w:hAnsi="Verdana"/>
          <w:color w:val="000000"/>
          <w:sz w:val="27"/>
          <w:szCs w:val="27"/>
        </w:rPr>
        <w:t>Example</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To try following example, let's keep our HTML file test.htm and image file test.png in the same directory:</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&lt;!DOCTYPE 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&lt;title&gt;Using Image in Webpage&lt;/title&gt;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&lt;p&gt;Simple Image Insert&lt;/p&gt;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&lt;img src="/html/images/test.png" alt="Test Image" /&gt;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lastRenderedPageBreak/>
        <w:t>&lt;/html&gt;</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You can use PNG, JPEG or GIF image file based on your comfort but make sure you specify correct image file name in </w:t>
      </w:r>
      <w:r w:rsidRPr="009E18C7">
        <w:rPr>
          <w:rFonts w:ascii="Verdana" w:hAnsi="Verdana"/>
          <w:b/>
          <w:bCs/>
          <w:color w:val="000000"/>
          <w:sz w:val="21"/>
          <w:szCs w:val="21"/>
        </w:rPr>
        <w:t>src</w:t>
      </w:r>
      <w:r w:rsidRPr="009E18C7">
        <w:rPr>
          <w:rFonts w:ascii="Verdana" w:hAnsi="Verdana"/>
          <w:color w:val="000000"/>
          <w:sz w:val="21"/>
          <w:szCs w:val="21"/>
        </w:rPr>
        <w:t xml:space="preserve"> attribute. Image name is always case sensitive.</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The </w:t>
      </w:r>
      <w:r w:rsidRPr="009E18C7">
        <w:rPr>
          <w:rFonts w:ascii="Verdana" w:hAnsi="Verdana"/>
          <w:b/>
          <w:bCs/>
          <w:color w:val="000000"/>
          <w:sz w:val="21"/>
          <w:szCs w:val="21"/>
        </w:rPr>
        <w:t>alt</w:t>
      </w:r>
      <w:r w:rsidRPr="009E18C7">
        <w:rPr>
          <w:rFonts w:ascii="Verdana" w:hAnsi="Verdana"/>
          <w:color w:val="000000"/>
          <w:sz w:val="21"/>
          <w:szCs w:val="21"/>
        </w:rPr>
        <w:t xml:space="preserve"> attribute is a mandatory attribute which specifies an alternate text for an image, if the image cannot be displayed.</w:t>
      </w:r>
    </w:p>
    <w:p w:rsidR="009E18C7" w:rsidRPr="009E18C7" w:rsidRDefault="009E18C7" w:rsidP="007C2E63">
      <w:pPr>
        <w:spacing w:before="48" w:after="48" w:line="360" w:lineRule="atLeast"/>
        <w:ind w:left="90" w:right="-402"/>
        <w:outlineLvl w:val="2"/>
        <w:rPr>
          <w:rFonts w:ascii="Verdana" w:hAnsi="Verdana"/>
          <w:color w:val="121214"/>
          <w:spacing w:val="-15"/>
          <w:sz w:val="36"/>
          <w:szCs w:val="36"/>
        </w:rPr>
      </w:pPr>
      <w:r w:rsidRPr="009E18C7">
        <w:rPr>
          <w:rFonts w:ascii="Verdana" w:hAnsi="Verdana"/>
          <w:color w:val="121214"/>
          <w:spacing w:val="-15"/>
          <w:sz w:val="36"/>
          <w:szCs w:val="36"/>
        </w:rPr>
        <w:t>Set Image Location</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Usually we keep our all the images in a separate directory. So let's keep HTML file test.htm in our home directory and create a subdirectory </w:t>
      </w:r>
      <w:r w:rsidRPr="009E18C7">
        <w:rPr>
          <w:rFonts w:ascii="Verdana" w:hAnsi="Verdana"/>
          <w:b/>
          <w:bCs/>
          <w:color w:val="000000"/>
          <w:sz w:val="21"/>
          <w:szCs w:val="21"/>
        </w:rPr>
        <w:t>images</w:t>
      </w:r>
      <w:r w:rsidRPr="009E18C7">
        <w:rPr>
          <w:rFonts w:ascii="Verdana" w:hAnsi="Verdana"/>
          <w:color w:val="000000"/>
          <w:sz w:val="21"/>
          <w:szCs w:val="21"/>
        </w:rPr>
        <w:t xml:space="preserve"> inside the home directory where we will keep our image test.png.</w:t>
      </w:r>
    </w:p>
    <w:p w:rsidR="009E18C7" w:rsidRPr="009E18C7" w:rsidRDefault="009E18C7" w:rsidP="007C2E63">
      <w:pPr>
        <w:spacing w:before="48" w:after="48" w:line="360" w:lineRule="atLeast"/>
        <w:ind w:left="90" w:right="-402"/>
        <w:outlineLvl w:val="3"/>
        <w:rPr>
          <w:rFonts w:ascii="Verdana" w:hAnsi="Verdana"/>
          <w:color w:val="000000"/>
          <w:sz w:val="27"/>
          <w:szCs w:val="27"/>
        </w:rPr>
      </w:pPr>
      <w:r w:rsidRPr="009E18C7">
        <w:rPr>
          <w:rFonts w:ascii="Verdana" w:hAnsi="Verdana"/>
          <w:color w:val="000000"/>
          <w:sz w:val="27"/>
          <w:szCs w:val="27"/>
        </w:rPr>
        <w:t>Example</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Assuming our image location is "/html/image/test.png", try the following example:</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&lt;!DOCTYPE 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&lt;title&gt;Using Image in Webpage&lt;/title&gt;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&lt;p&gt;Simple Image Insert&lt;/p&gt;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&lt;img src="/html/images/test.png" alt="Test Image" /&gt;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This will produce following result:</w:t>
      </w:r>
    </w:p>
    <w:p w:rsidR="009E18C7" w:rsidRPr="009E18C7" w:rsidRDefault="009E18C7" w:rsidP="007C2E63">
      <w:pPr>
        <w:spacing w:before="48" w:after="48" w:line="360" w:lineRule="atLeast"/>
        <w:ind w:left="90" w:right="-402"/>
        <w:outlineLvl w:val="2"/>
        <w:rPr>
          <w:rFonts w:ascii="Verdana" w:hAnsi="Verdana"/>
          <w:color w:val="121214"/>
          <w:spacing w:val="-15"/>
          <w:sz w:val="36"/>
          <w:szCs w:val="36"/>
        </w:rPr>
      </w:pPr>
      <w:r w:rsidRPr="009E18C7">
        <w:rPr>
          <w:rFonts w:ascii="Verdana" w:hAnsi="Verdana"/>
          <w:color w:val="121214"/>
          <w:spacing w:val="-15"/>
          <w:sz w:val="36"/>
          <w:szCs w:val="36"/>
        </w:rPr>
        <w:t>Set Image Width/Height</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You can set image width and height based on your requirement using </w:t>
      </w:r>
      <w:r w:rsidRPr="009E18C7">
        <w:rPr>
          <w:rFonts w:ascii="Verdana" w:hAnsi="Verdana"/>
          <w:b/>
          <w:bCs/>
          <w:color w:val="000000"/>
          <w:sz w:val="21"/>
          <w:szCs w:val="21"/>
        </w:rPr>
        <w:t>width</w:t>
      </w:r>
      <w:r w:rsidRPr="009E18C7">
        <w:rPr>
          <w:rFonts w:ascii="Verdana" w:hAnsi="Verdana"/>
          <w:color w:val="000000"/>
          <w:sz w:val="21"/>
          <w:szCs w:val="21"/>
        </w:rPr>
        <w:t xml:space="preserve"> and </w:t>
      </w:r>
      <w:r w:rsidRPr="009E18C7">
        <w:rPr>
          <w:rFonts w:ascii="Verdana" w:hAnsi="Verdana"/>
          <w:b/>
          <w:bCs/>
          <w:color w:val="000000"/>
          <w:sz w:val="21"/>
          <w:szCs w:val="21"/>
        </w:rPr>
        <w:t>height</w:t>
      </w:r>
      <w:r w:rsidRPr="009E18C7">
        <w:rPr>
          <w:rFonts w:ascii="Verdana" w:hAnsi="Verdana"/>
          <w:color w:val="000000"/>
          <w:sz w:val="21"/>
          <w:szCs w:val="21"/>
        </w:rPr>
        <w:t xml:space="preserve"> attributes. You can specify width and height of the image in terms of either pixels or percentage of its actual size.</w:t>
      </w:r>
    </w:p>
    <w:p w:rsidR="009E18C7" w:rsidRPr="009E18C7" w:rsidRDefault="009E18C7" w:rsidP="007C2E63">
      <w:pPr>
        <w:spacing w:before="48" w:after="48" w:line="360" w:lineRule="atLeast"/>
        <w:ind w:left="90" w:right="-402"/>
        <w:outlineLvl w:val="3"/>
        <w:rPr>
          <w:rFonts w:ascii="Verdana" w:hAnsi="Verdana"/>
          <w:color w:val="000000"/>
          <w:sz w:val="27"/>
          <w:szCs w:val="27"/>
        </w:rPr>
      </w:pPr>
      <w:r w:rsidRPr="009E18C7">
        <w:rPr>
          <w:rFonts w:ascii="Verdana" w:hAnsi="Verdana"/>
          <w:color w:val="000000"/>
          <w:sz w:val="27"/>
          <w:szCs w:val="27"/>
        </w:rPr>
        <w:t>Example</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&lt;!DOCTYPE 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lastRenderedPageBreak/>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&lt;title&gt;Set Image Width and Height&lt;/title&gt;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&lt;p&gt;Setting image width and height&lt;/p&gt;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&lt;img src="/html/images/test.png" alt="Test Image" width="150" height="100"/&gt;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E130BE" w:rsidRDefault="00E130BE" w:rsidP="007C2E63">
      <w:pPr>
        <w:spacing w:before="48" w:after="48" w:line="360" w:lineRule="atLeast"/>
        <w:ind w:left="90" w:right="-402"/>
        <w:outlineLvl w:val="2"/>
        <w:rPr>
          <w:rFonts w:ascii="Verdana" w:hAnsi="Verdana"/>
          <w:color w:val="121214"/>
          <w:spacing w:val="-15"/>
          <w:sz w:val="36"/>
          <w:szCs w:val="36"/>
        </w:rPr>
      </w:pPr>
    </w:p>
    <w:p w:rsidR="009E18C7" w:rsidRPr="009E18C7" w:rsidRDefault="009E18C7" w:rsidP="007C2E63">
      <w:pPr>
        <w:spacing w:before="48" w:after="48" w:line="360" w:lineRule="atLeast"/>
        <w:ind w:left="90" w:right="-402"/>
        <w:outlineLvl w:val="2"/>
        <w:rPr>
          <w:rFonts w:ascii="Verdana" w:hAnsi="Verdana"/>
          <w:color w:val="121214"/>
          <w:spacing w:val="-15"/>
          <w:sz w:val="36"/>
          <w:szCs w:val="36"/>
        </w:rPr>
      </w:pPr>
      <w:r w:rsidRPr="009E18C7">
        <w:rPr>
          <w:rFonts w:ascii="Verdana" w:hAnsi="Verdana"/>
          <w:color w:val="121214"/>
          <w:spacing w:val="-15"/>
          <w:sz w:val="36"/>
          <w:szCs w:val="36"/>
        </w:rPr>
        <w:t>Set Image Border</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By default image will have a border around it, you can specify border thickness in terms of pixels using </w:t>
      </w:r>
      <w:r w:rsidRPr="009E18C7">
        <w:rPr>
          <w:rFonts w:ascii="Verdana" w:hAnsi="Verdana"/>
          <w:b/>
          <w:bCs/>
          <w:color w:val="000000"/>
          <w:sz w:val="21"/>
          <w:szCs w:val="21"/>
        </w:rPr>
        <w:t>border</w:t>
      </w:r>
      <w:r w:rsidRPr="009E18C7">
        <w:rPr>
          <w:rFonts w:ascii="Verdana" w:hAnsi="Verdana"/>
          <w:color w:val="000000"/>
          <w:sz w:val="21"/>
          <w:szCs w:val="21"/>
        </w:rPr>
        <w:t xml:space="preserve"> attribute. A thickness of 0 means, no border around the picture.</w:t>
      </w:r>
    </w:p>
    <w:p w:rsidR="009E18C7" w:rsidRPr="009E18C7" w:rsidRDefault="009E18C7" w:rsidP="007C2E63">
      <w:pPr>
        <w:spacing w:before="48" w:after="48" w:line="360" w:lineRule="atLeast"/>
        <w:ind w:left="90" w:right="-402"/>
        <w:outlineLvl w:val="3"/>
        <w:rPr>
          <w:rFonts w:ascii="Verdana" w:hAnsi="Verdana"/>
          <w:color w:val="000000"/>
          <w:sz w:val="27"/>
          <w:szCs w:val="27"/>
        </w:rPr>
      </w:pPr>
      <w:r w:rsidRPr="009E18C7">
        <w:rPr>
          <w:rFonts w:ascii="Verdana" w:hAnsi="Verdana"/>
          <w:color w:val="000000"/>
          <w:sz w:val="27"/>
          <w:szCs w:val="27"/>
        </w:rPr>
        <w:t>Example</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&lt;!DOCTYPE 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&lt;title&gt;Set Image Border&lt;/title&gt;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&lt;p&gt;Setting image Border&lt;/p&gt;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&lt;img src="/html/images/test.png" alt="Test Image" border="3"/&gt;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spacing w:before="48" w:after="48" w:line="360" w:lineRule="atLeast"/>
        <w:ind w:left="90" w:right="-402"/>
        <w:outlineLvl w:val="2"/>
        <w:rPr>
          <w:rFonts w:ascii="Verdana" w:hAnsi="Verdana"/>
          <w:color w:val="121214"/>
          <w:spacing w:val="-15"/>
          <w:sz w:val="36"/>
          <w:szCs w:val="36"/>
        </w:rPr>
      </w:pPr>
      <w:r w:rsidRPr="009E18C7">
        <w:rPr>
          <w:rFonts w:ascii="Verdana" w:hAnsi="Verdana"/>
          <w:color w:val="121214"/>
          <w:spacing w:val="-15"/>
          <w:sz w:val="36"/>
          <w:szCs w:val="36"/>
        </w:rPr>
        <w:t>Set Image Alignment</w:t>
      </w:r>
    </w:p>
    <w:p w:rsidR="009E18C7" w:rsidRPr="009E18C7" w:rsidRDefault="009E18C7" w:rsidP="007C2E63">
      <w:pPr>
        <w:spacing w:after="240" w:line="360" w:lineRule="atLeast"/>
        <w:ind w:left="90" w:right="-402"/>
        <w:jc w:val="both"/>
        <w:rPr>
          <w:rFonts w:ascii="Verdana" w:hAnsi="Verdana"/>
          <w:color w:val="000000"/>
          <w:sz w:val="21"/>
          <w:szCs w:val="21"/>
        </w:rPr>
      </w:pPr>
      <w:r w:rsidRPr="009E18C7">
        <w:rPr>
          <w:rFonts w:ascii="Verdana" w:hAnsi="Verdana"/>
          <w:color w:val="000000"/>
          <w:sz w:val="21"/>
          <w:szCs w:val="21"/>
        </w:rPr>
        <w:t xml:space="preserve">By default image will align at the left side of the page, but you can use </w:t>
      </w:r>
      <w:r w:rsidRPr="009E18C7">
        <w:rPr>
          <w:rFonts w:ascii="Verdana" w:hAnsi="Verdana"/>
          <w:b/>
          <w:bCs/>
          <w:color w:val="000000"/>
          <w:sz w:val="21"/>
          <w:szCs w:val="21"/>
        </w:rPr>
        <w:t>align</w:t>
      </w:r>
      <w:r w:rsidRPr="009E18C7">
        <w:rPr>
          <w:rFonts w:ascii="Verdana" w:hAnsi="Verdana"/>
          <w:color w:val="000000"/>
          <w:sz w:val="21"/>
          <w:szCs w:val="21"/>
        </w:rPr>
        <w:t xml:space="preserve"> attribute to set it in the center or right.</w:t>
      </w:r>
    </w:p>
    <w:p w:rsidR="009E18C7" w:rsidRPr="009E18C7" w:rsidRDefault="009E18C7" w:rsidP="007C2E63">
      <w:pPr>
        <w:spacing w:before="48" w:after="48" w:line="360" w:lineRule="atLeast"/>
        <w:ind w:left="90" w:right="-402"/>
        <w:outlineLvl w:val="3"/>
        <w:rPr>
          <w:rFonts w:ascii="Verdana" w:hAnsi="Verdana"/>
          <w:color w:val="000000"/>
          <w:sz w:val="27"/>
          <w:szCs w:val="27"/>
        </w:rPr>
      </w:pPr>
      <w:r w:rsidRPr="009E18C7">
        <w:rPr>
          <w:rFonts w:ascii="Verdana" w:hAnsi="Verdana"/>
          <w:color w:val="000000"/>
          <w:sz w:val="27"/>
          <w:szCs w:val="27"/>
        </w:rPr>
        <w:t>Example</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&lt;!DOCTYPE 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lastRenderedPageBreak/>
        <w:t>&lt;title&gt;Set Image Alignment&lt;/title&gt;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&lt;/head&gt;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&lt;p&gt;Setting image Alignment&lt;/p&gt;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&lt;img src="/html/images/test.png" alt="Test Image" border="3" align="right"/&gt;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&lt;/body&gt;</w:t>
      </w:r>
    </w:p>
    <w:p w:rsidR="009E18C7" w:rsidRPr="009E18C7" w:rsidRDefault="009E18C7"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9E18C7">
        <w:rPr>
          <w:rFonts w:ascii="Consolas" w:hAnsi="Consolas" w:cs="Courier New"/>
          <w:color w:val="313131"/>
          <w:sz w:val="20"/>
          <w:szCs w:val="20"/>
        </w:rPr>
        <w:t>&lt;/html&gt;</w:t>
      </w:r>
    </w:p>
    <w:p w:rsidR="0017491A" w:rsidRDefault="0017491A" w:rsidP="007C2E63">
      <w:pPr>
        <w:ind w:left="90"/>
        <w:jc w:val="both"/>
        <w:rPr>
          <w:rFonts w:ascii="Verdana" w:hAnsi="Verdana"/>
          <w:color w:val="121214"/>
          <w:spacing w:val="-15"/>
          <w:sz w:val="36"/>
          <w:szCs w:val="36"/>
        </w:rPr>
      </w:pPr>
    </w:p>
    <w:p w:rsidR="00804039" w:rsidRPr="00804039" w:rsidRDefault="00804039" w:rsidP="007C2E63">
      <w:pPr>
        <w:spacing w:after="48" w:line="360" w:lineRule="atLeast"/>
        <w:ind w:left="90" w:right="-402"/>
        <w:outlineLvl w:val="2"/>
        <w:rPr>
          <w:rFonts w:ascii="Verdana" w:hAnsi="Verdana"/>
          <w:color w:val="121214"/>
          <w:spacing w:val="-15"/>
          <w:sz w:val="36"/>
          <w:szCs w:val="36"/>
        </w:rPr>
      </w:pPr>
      <w:r w:rsidRPr="00804039">
        <w:rPr>
          <w:rFonts w:ascii="Verdana" w:hAnsi="Verdana"/>
          <w:color w:val="121214"/>
          <w:spacing w:val="-15"/>
          <w:sz w:val="36"/>
          <w:szCs w:val="36"/>
        </w:rPr>
        <w:t>Description</w:t>
      </w:r>
    </w:p>
    <w:p w:rsidR="00804039" w:rsidRPr="00804039" w:rsidRDefault="00804039" w:rsidP="007C2E63">
      <w:pPr>
        <w:spacing w:after="240" w:line="360" w:lineRule="atLeast"/>
        <w:ind w:left="90" w:right="-402"/>
        <w:jc w:val="both"/>
        <w:rPr>
          <w:rFonts w:ascii="Verdana" w:hAnsi="Verdana"/>
          <w:color w:val="000000"/>
          <w:sz w:val="21"/>
          <w:szCs w:val="21"/>
        </w:rPr>
      </w:pPr>
      <w:r w:rsidRPr="00804039">
        <w:rPr>
          <w:rFonts w:ascii="Verdana" w:hAnsi="Verdana"/>
          <w:color w:val="000000"/>
          <w:sz w:val="21"/>
          <w:szCs w:val="21"/>
        </w:rPr>
        <w:t>The HTML &lt;map&gt; tag is used for defining an image map along with &lt;img&gt; tag.</w:t>
      </w:r>
    </w:p>
    <w:p w:rsidR="00804039" w:rsidRPr="00804039" w:rsidRDefault="00804039" w:rsidP="007C2E63">
      <w:pPr>
        <w:spacing w:before="48" w:after="48" w:line="360" w:lineRule="atLeast"/>
        <w:ind w:left="90" w:right="-402"/>
        <w:outlineLvl w:val="3"/>
        <w:rPr>
          <w:rFonts w:ascii="Verdana" w:hAnsi="Verdana"/>
          <w:color w:val="000000"/>
          <w:sz w:val="27"/>
          <w:szCs w:val="27"/>
        </w:rPr>
      </w:pPr>
      <w:r w:rsidRPr="00804039">
        <w:rPr>
          <w:rFonts w:ascii="Verdana" w:hAnsi="Verdana"/>
          <w:color w:val="000000"/>
          <w:sz w:val="27"/>
          <w:szCs w:val="27"/>
        </w:rPr>
        <w:t>Example</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&lt;!DOCTYPE html&gt;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&lt;html&gt;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&lt;head&gt;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&lt;title&gt;HTML map Tag&lt;/title&gt;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&lt;/head&gt;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&lt;body&gt;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&lt;img src="/images/html.gif" alt="HTML Map" border="0" usemap="#html"/&gt;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 Create  Mappings --&gt;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&lt;map name="html"&gt;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 xml:space="preserve">   &lt;area shape="circle" </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 xml:space="preserve">            coords="154,150,59" href="about/about_team.htm" alt="Team"</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ab/>
      </w:r>
      <w:r w:rsidRPr="00804039">
        <w:rPr>
          <w:rFonts w:ascii="Consolas" w:hAnsi="Consolas" w:cs="Courier New"/>
          <w:color w:val="313131"/>
          <w:sz w:val="20"/>
          <w:szCs w:val="20"/>
        </w:rPr>
        <w:tab/>
      </w:r>
      <w:r w:rsidRPr="00804039">
        <w:rPr>
          <w:rFonts w:ascii="Consolas" w:hAnsi="Consolas" w:cs="Courier New"/>
          <w:color w:val="313131"/>
          <w:sz w:val="20"/>
          <w:szCs w:val="20"/>
        </w:rPr>
        <w:tab/>
        <w:t>target="_self" /&gt;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&lt;/map&gt;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&lt;/body&gt;</w:t>
      </w:r>
    </w:p>
    <w:p w:rsidR="00804039" w:rsidRPr="00804039" w:rsidRDefault="00804039" w:rsidP="007C2E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90"/>
        <w:rPr>
          <w:rFonts w:ascii="Consolas" w:hAnsi="Consolas" w:cs="Courier New"/>
          <w:color w:val="313131"/>
          <w:sz w:val="20"/>
          <w:szCs w:val="20"/>
        </w:rPr>
      </w:pPr>
      <w:r w:rsidRPr="00804039">
        <w:rPr>
          <w:rFonts w:ascii="Consolas" w:hAnsi="Consolas" w:cs="Courier New"/>
          <w:color w:val="313131"/>
          <w:sz w:val="20"/>
          <w:szCs w:val="20"/>
        </w:rPr>
        <w:t>&lt;/html&gt;</w:t>
      </w:r>
    </w:p>
    <w:p w:rsidR="00804039" w:rsidRPr="00804039" w:rsidRDefault="00804039" w:rsidP="007C2E63">
      <w:pPr>
        <w:spacing w:after="240" w:line="360" w:lineRule="atLeast"/>
        <w:ind w:left="90" w:right="-402"/>
        <w:jc w:val="both"/>
        <w:rPr>
          <w:rFonts w:ascii="Verdana" w:hAnsi="Verdana"/>
          <w:color w:val="000000"/>
          <w:sz w:val="21"/>
          <w:szCs w:val="21"/>
        </w:rPr>
      </w:pPr>
      <w:r w:rsidRPr="00804039">
        <w:rPr>
          <w:rFonts w:ascii="Verdana" w:hAnsi="Verdana"/>
          <w:color w:val="000000"/>
          <w:sz w:val="21"/>
          <w:szCs w:val="21"/>
        </w:rPr>
        <w:t>This will produce following result, find the image map on bottom right:</w:t>
      </w:r>
    </w:p>
    <w:p w:rsidR="00804039" w:rsidRPr="00804039" w:rsidRDefault="00804039" w:rsidP="007C2E63">
      <w:pPr>
        <w:spacing w:line="330" w:lineRule="atLeast"/>
        <w:ind w:left="90"/>
        <w:rPr>
          <w:rFonts w:ascii="Verdana" w:hAnsi="Verdana"/>
          <w:color w:val="313131"/>
          <w:sz w:val="21"/>
          <w:szCs w:val="21"/>
        </w:rPr>
      </w:pPr>
      <w:r w:rsidRPr="00804039">
        <w:rPr>
          <w:rFonts w:ascii="Verdana" w:hAnsi="Verdana"/>
          <w:noProof/>
          <w:color w:val="313131"/>
          <w:sz w:val="21"/>
          <w:szCs w:val="21"/>
        </w:rPr>
        <w:lastRenderedPageBreak/>
        <w:drawing>
          <wp:inline distT="0" distB="0" distL="0" distR="0">
            <wp:extent cx="1668780" cy="1394460"/>
            <wp:effectExtent l="0" t="0" r="7620" b="0"/>
            <wp:docPr id="7" name="Picture 7" descr="HTM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ML Map"/>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668780" cy="1394460"/>
                    </a:xfrm>
                    <a:prstGeom prst="rect">
                      <a:avLst/>
                    </a:prstGeom>
                    <a:noFill/>
                    <a:ln>
                      <a:noFill/>
                    </a:ln>
                  </pic:spPr>
                </pic:pic>
              </a:graphicData>
            </a:graphic>
          </wp:inline>
        </w:drawing>
      </w:r>
    </w:p>
    <w:p w:rsidR="00804039" w:rsidRPr="00804039" w:rsidRDefault="00804039" w:rsidP="007C2E63">
      <w:pPr>
        <w:spacing w:before="48" w:after="48" w:line="360" w:lineRule="atLeast"/>
        <w:ind w:left="90" w:right="-402"/>
        <w:outlineLvl w:val="2"/>
        <w:rPr>
          <w:rFonts w:ascii="Verdana" w:hAnsi="Verdana"/>
          <w:color w:val="121214"/>
          <w:spacing w:val="-15"/>
          <w:sz w:val="36"/>
          <w:szCs w:val="36"/>
        </w:rPr>
      </w:pPr>
      <w:r w:rsidRPr="00804039">
        <w:rPr>
          <w:rFonts w:ascii="Verdana" w:hAnsi="Verdana"/>
          <w:color w:val="121214"/>
          <w:spacing w:val="-15"/>
          <w:sz w:val="36"/>
          <w:szCs w:val="36"/>
        </w:rPr>
        <w:t>Global Attributes</w:t>
      </w:r>
    </w:p>
    <w:p w:rsidR="00804039" w:rsidRPr="00804039" w:rsidRDefault="00804039" w:rsidP="007C2E63">
      <w:pPr>
        <w:spacing w:after="240" w:line="360" w:lineRule="atLeast"/>
        <w:ind w:left="90" w:right="-402"/>
        <w:jc w:val="both"/>
        <w:rPr>
          <w:rFonts w:ascii="Verdana" w:hAnsi="Verdana"/>
          <w:color w:val="000000"/>
          <w:sz w:val="21"/>
          <w:szCs w:val="21"/>
        </w:rPr>
      </w:pPr>
      <w:r w:rsidRPr="00804039">
        <w:rPr>
          <w:rFonts w:ascii="Verdana" w:hAnsi="Verdana"/>
          <w:color w:val="000000"/>
          <w:sz w:val="21"/>
          <w:szCs w:val="21"/>
        </w:rPr>
        <w:t xml:space="preserve">This tag supports all the global attributes described in - </w:t>
      </w:r>
      <w:hyperlink r:id="rId202" w:history="1">
        <w:r w:rsidRPr="00804039">
          <w:rPr>
            <w:rFonts w:ascii="Verdana" w:hAnsi="Verdana"/>
            <w:b/>
            <w:bCs/>
            <w:color w:val="313131"/>
            <w:sz w:val="21"/>
            <w:szCs w:val="21"/>
          </w:rPr>
          <w:t>HTML Attribute Reference</w:t>
        </w:r>
      </w:hyperlink>
    </w:p>
    <w:p w:rsidR="00804039" w:rsidRPr="00804039" w:rsidRDefault="00804039" w:rsidP="007C2E63">
      <w:pPr>
        <w:spacing w:before="48" w:after="48" w:line="360" w:lineRule="atLeast"/>
        <w:ind w:left="90" w:right="-402"/>
        <w:outlineLvl w:val="2"/>
        <w:rPr>
          <w:rFonts w:ascii="Verdana" w:hAnsi="Verdana"/>
          <w:color w:val="121214"/>
          <w:spacing w:val="-15"/>
          <w:sz w:val="36"/>
          <w:szCs w:val="36"/>
        </w:rPr>
      </w:pPr>
      <w:r w:rsidRPr="00804039">
        <w:rPr>
          <w:rFonts w:ascii="Verdana" w:hAnsi="Verdana"/>
          <w:color w:val="121214"/>
          <w:spacing w:val="-15"/>
          <w:sz w:val="36"/>
          <w:szCs w:val="36"/>
        </w:rPr>
        <w:t>Specific Attributes</w:t>
      </w:r>
    </w:p>
    <w:p w:rsidR="00804039" w:rsidRPr="00804039" w:rsidRDefault="00804039" w:rsidP="007C2E63">
      <w:pPr>
        <w:spacing w:after="240" w:line="360" w:lineRule="atLeast"/>
        <w:ind w:left="90" w:right="-402"/>
        <w:jc w:val="both"/>
        <w:rPr>
          <w:rFonts w:ascii="Verdana" w:hAnsi="Verdana"/>
          <w:color w:val="000000"/>
          <w:sz w:val="21"/>
          <w:szCs w:val="21"/>
        </w:rPr>
      </w:pPr>
      <w:r w:rsidRPr="00804039">
        <w:rPr>
          <w:rFonts w:ascii="Verdana" w:hAnsi="Verdana"/>
          <w:color w:val="000000"/>
          <w:sz w:val="21"/>
          <w:szCs w:val="21"/>
        </w:rPr>
        <w:t>The HTML &lt;map&gt; tag also supports following additional attributes:</w:t>
      </w:r>
    </w:p>
    <w:tbl>
      <w:tblPr>
        <w:tblW w:w="5000" w:type="pct"/>
        <w:tblCellMar>
          <w:top w:w="15" w:type="dxa"/>
          <w:left w:w="15" w:type="dxa"/>
          <w:bottom w:w="15" w:type="dxa"/>
          <w:right w:w="15" w:type="dxa"/>
        </w:tblCellMar>
        <w:tblLook w:val="04A0" w:firstRow="1" w:lastRow="0" w:firstColumn="1" w:lastColumn="0" w:noHBand="0" w:noVBand="1"/>
      </w:tblPr>
      <w:tblGrid>
        <w:gridCol w:w="1872"/>
        <w:gridCol w:w="1872"/>
        <w:gridCol w:w="5616"/>
      </w:tblGrid>
      <w:tr w:rsidR="00804039" w:rsidRPr="00804039" w:rsidTr="00804039">
        <w:tc>
          <w:tcPr>
            <w:tcW w:w="10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Attribute</w:t>
            </w:r>
          </w:p>
        </w:tc>
        <w:tc>
          <w:tcPr>
            <w:tcW w:w="10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Value</w:t>
            </w:r>
          </w:p>
        </w:tc>
        <w:tc>
          <w:tcPr>
            <w:tcW w:w="0" w:type="auto"/>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Description</w:t>
            </w:r>
          </w:p>
        </w:tc>
      </w:tr>
      <w:tr w:rsidR="00804039" w:rsidRPr="00804039" w:rsidTr="00804039">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name</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unique_name</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Defines a unique name for the map tag.</w:t>
            </w:r>
          </w:p>
        </w:tc>
      </w:tr>
    </w:tbl>
    <w:p w:rsidR="00804039" w:rsidRPr="00804039" w:rsidRDefault="00804039" w:rsidP="007C2E63">
      <w:pPr>
        <w:spacing w:before="48" w:after="48" w:line="360" w:lineRule="atLeast"/>
        <w:ind w:left="90" w:right="-402"/>
        <w:outlineLvl w:val="2"/>
        <w:rPr>
          <w:rFonts w:ascii="Verdana" w:hAnsi="Verdana"/>
          <w:color w:val="121214"/>
          <w:spacing w:val="-15"/>
          <w:sz w:val="36"/>
          <w:szCs w:val="36"/>
        </w:rPr>
      </w:pPr>
      <w:r w:rsidRPr="00804039">
        <w:rPr>
          <w:rFonts w:ascii="Verdana" w:hAnsi="Verdana"/>
          <w:color w:val="121214"/>
          <w:spacing w:val="-15"/>
          <w:sz w:val="36"/>
          <w:szCs w:val="36"/>
        </w:rPr>
        <w:t>Event Attributes</w:t>
      </w:r>
    </w:p>
    <w:p w:rsidR="00804039" w:rsidRPr="00804039" w:rsidRDefault="00804039" w:rsidP="007C2E63">
      <w:pPr>
        <w:spacing w:after="240" w:line="360" w:lineRule="atLeast"/>
        <w:ind w:left="90" w:right="-402"/>
        <w:jc w:val="both"/>
        <w:rPr>
          <w:rFonts w:ascii="Verdana" w:hAnsi="Verdana"/>
          <w:color w:val="000000"/>
          <w:sz w:val="21"/>
          <w:szCs w:val="21"/>
        </w:rPr>
      </w:pPr>
      <w:r w:rsidRPr="00804039">
        <w:rPr>
          <w:rFonts w:ascii="Verdana" w:hAnsi="Verdana"/>
          <w:color w:val="000000"/>
          <w:sz w:val="21"/>
          <w:szCs w:val="21"/>
        </w:rPr>
        <w:t xml:space="preserve">This tag supports all the event attributes described in - </w:t>
      </w:r>
      <w:hyperlink r:id="rId203" w:history="1">
        <w:r w:rsidRPr="00804039">
          <w:rPr>
            <w:rFonts w:ascii="Verdana" w:hAnsi="Verdana"/>
            <w:b/>
            <w:bCs/>
            <w:color w:val="313131"/>
            <w:sz w:val="21"/>
            <w:szCs w:val="21"/>
          </w:rPr>
          <w:t>HTML Events Reference</w:t>
        </w:r>
      </w:hyperlink>
    </w:p>
    <w:p w:rsidR="00804039" w:rsidRPr="00804039" w:rsidRDefault="00804039" w:rsidP="007C2E63">
      <w:pPr>
        <w:spacing w:before="48" w:after="48" w:line="360" w:lineRule="atLeast"/>
        <w:ind w:left="90" w:right="-402"/>
        <w:outlineLvl w:val="2"/>
        <w:rPr>
          <w:rFonts w:ascii="Verdana" w:hAnsi="Verdana"/>
          <w:color w:val="121214"/>
          <w:spacing w:val="-15"/>
          <w:sz w:val="36"/>
          <w:szCs w:val="36"/>
        </w:rPr>
      </w:pPr>
      <w:r w:rsidRPr="00804039">
        <w:rPr>
          <w:rFonts w:ascii="Verdana" w:hAnsi="Verdana"/>
          <w:color w:val="121214"/>
          <w:spacing w:val="-15"/>
          <w:sz w:val="36"/>
          <w:szCs w:val="36"/>
        </w:rPr>
        <w:t>Browser Support</w:t>
      </w:r>
    </w:p>
    <w:tbl>
      <w:tblPr>
        <w:tblW w:w="5000" w:type="pct"/>
        <w:tblCellMar>
          <w:top w:w="15" w:type="dxa"/>
          <w:left w:w="15" w:type="dxa"/>
          <w:bottom w:w="15" w:type="dxa"/>
          <w:right w:w="15" w:type="dxa"/>
        </w:tblCellMar>
        <w:tblLook w:val="04A0" w:firstRow="1" w:lastRow="0" w:firstColumn="1" w:lastColumn="0" w:noHBand="0" w:noVBand="1"/>
      </w:tblPr>
      <w:tblGrid>
        <w:gridCol w:w="1560"/>
        <w:gridCol w:w="1560"/>
        <w:gridCol w:w="1560"/>
        <w:gridCol w:w="1560"/>
        <w:gridCol w:w="1560"/>
        <w:gridCol w:w="1560"/>
      </w:tblGrid>
      <w:tr w:rsidR="00804039" w:rsidRPr="00804039" w:rsidTr="00804039">
        <w:tc>
          <w:tcPr>
            <w:tcW w:w="8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Chrome</w:t>
            </w:r>
          </w:p>
        </w:tc>
        <w:tc>
          <w:tcPr>
            <w:tcW w:w="8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Firefox</w:t>
            </w:r>
          </w:p>
        </w:tc>
        <w:tc>
          <w:tcPr>
            <w:tcW w:w="8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IE</w:t>
            </w:r>
          </w:p>
        </w:tc>
        <w:tc>
          <w:tcPr>
            <w:tcW w:w="8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Opera</w:t>
            </w:r>
          </w:p>
        </w:tc>
        <w:tc>
          <w:tcPr>
            <w:tcW w:w="8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Safari</w:t>
            </w:r>
          </w:p>
        </w:tc>
        <w:tc>
          <w:tcPr>
            <w:tcW w:w="800" w:type="pct"/>
            <w:shd w:val="clear" w:color="auto" w:fill="EEEEEE"/>
            <w:vAlign w:val="center"/>
            <w:hideMark/>
          </w:tcPr>
          <w:p w:rsidR="00804039" w:rsidRPr="00804039" w:rsidRDefault="00804039" w:rsidP="007C2E63">
            <w:pPr>
              <w:spacing w:after="300" w:line="330" w:lineRule="atLeast"/>
              <w:ind w:left="90"/>
              <w:rPr>
                <w:rFonts w:ascii="Open Sans" w:hAnsi="Open Sans"/>
                <w:b/>
                <w:bCs/>
                <w:color w:val="313131"/>
                <w:sz w:val="21"/>
                <w:szCs w:val="21"/>
              </w:rPr>
            </w:pPr>
            <w:r w:rsidRPr="00804039">
              <w:rPr>
                <w:rFonts w:ascii="Open Sans" w:hAnsi="Open Sans"/>
                <w:b/>
                <w:bCs/>
                <w:color w:val="313131"/>
                <w:sz w:val="21"/>
                <w:szCs w:val="21"/>
              </w:rPr>
              <w:t>Android</w:t>
            </w:r>
          </w:p>
        </w:tc>
      </w:tr>
      <w:tr w:rsidR="00804039" w:rsidRPr="00804039" w:rsidTr="00804039">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Yes</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Yes</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Yes</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Yes</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Yes</w:t>
            </w:r>
          </w:p>
        </w:tc>
        <w:tc>
          <w:tcPr>
            <w:tcW w:w="0" w:type="auto"/>
            <w:shd w:val="clear" w:color="auto" w:fill="auto"/>
            <w:vAlign w:val="center"/>
            <w:hideMark/>
          </w:tcPr>
          <w:p w:rsidR="00804039" w:rsidRPr="00804039" w:rsidRDefault="00804039" w:rsidP="007C2E63">
            <w:pPr>
              <w:spacing w:after="300" w:line="330" w:lineRule="atLeast"/>
              <w:ind w:left="90"/>
              <w:rPr>
                <w:rFonts w:ascii="Open Sans" w:hAnsi="Open Sans"/>
                <w:color w:val="313131"/>
                <w:sz w:val="21"/>
                <w:szCs w:val="21"/>
              </w:rPr>
            </w:pPr>
            <w:r w:rsidRPr="00804039">
              <w:rPr>
                <w:rFonts w:ascii="Open Sans" w:hAnsi="Open Sans"/>
                <w:color w:val="313131"/>
                <w:sz w:val="21"/>
                <w:szCs w:val="21"/>
              </w:rPr>
              <w:t>Yes</w:t>
            </w:r>
          </w:p>
        </w:tc>
      </w:tr>
    </w:tbl>
    <w:p w:rsidR="00804039" w:rsidRDefault="00804039"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TABLE TAGS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 HTML tables allow web authors to arrange data like text, images, links, other tables, etc. into rows and columns of cells.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HTML tables are created using the </w:t>
      </w:r>
      <w:r>
        <w:rPr>
          <w:rFonts w:ascii="Verdana" w:hAnsi="Verdana"/>
          <w:b/>
          <w:bCs/>
          <w:color w:val="000000"/>
          <w:sz w:val="21"/>
          <w:szCs w:val="21"/>
        </w:rPr>
        <w:t>&lt;table&gt;</w:t>
      </w:r>
      <w:r>
        <w:rPr>
          <w:rFonts w:ascii="Verdana" w:hAnsi="Verdana"/>
          <w:color w:val="000000"/>
          <w:sz w:val="21"/>
          <w:szCs w:val="21"/>
        </w:rPr>
        <w:t xml:space="preserve"> tag in which the </w:t>
      </w:r>
      <w:r>
        <w:rPr>
          <w:rFonts w:ascii="Verdana" w:hAnsi="Verdana"/>
          <w:b/>
          <w:bCs/>
          <w:color w:val="000000"/>
          <w:sz w:val="21"/>
          <w:szCs w:val="21"/>
        </w:rPr>
        <w:t>&lt;tr&gt;</w:t>
      </w:r>
      <w:r>
        <w:rPr>
          <w:rFonts w:ascii="Verdana" w:hAnsi="Verdana"/>
          <w:color w:val="000000"/>
          <w:sz w:val="21"/>
          <w:szCs w:val="21"/>
        </w:rPr>
        <w:t xml:space="preserve"> tag is used to create table rows and </w:t>
      </w:r>
      <w:r>
        <w:rPr>
          <w:rFonts w:ascii="Verdana" w:hAnsi="Verdana"/>
          <w:b/>
          <w:bCs/>
          <w:color w:val="000000"/>
          <w:sz w:val="21"/>
          <w:szCs w:val="21"/>
        </w:rPr>
        <w:t>&lt;td&gt;</w:t>
      </w:r>
      <w:r>
        <w:rPr>
          <w:rFonts w:ascii="Verdana" w:hAnsi="Verdana"/>
          <w:color w:val="000000"/>
          <w:sz w:val="21"/>
          <w:szCs w:val="21"/>
        </w:rPr>
        <w:t xml:space="preserve"> tag is used to create data cells.</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&lt;title&gt;</w:t>
      </w:r>
      <w:r>
        <w:rPr>
          <w:rStyle w:val="pln"/>
          <w:color w:val="313131"/>
        </w:rPr>
        <w:t>HTML Tables</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1, Column 1</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1, Column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2, Column 1</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2, Column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4"/>
        <w:gridCol w:w="1614"/>
      </w:tblGrid>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Column 2</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Column 2</w:t>
            </w:r>
          </w:p>
        </w:tc>
      </w:tr>
    </w:tbl>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Here </w:t>
      </w:r>
      <w:r>
        <w:rPr>
          <w:rFonts w:ascii="Verdana" w:hAnsi="Verdana"/>
          <w:b/>
          <w:bCs/>
          <w:color w:val="000000"/>
          <w:sz w:val="21"/>
          <w:szCs w:val="21"/>
        </w:rPr>
        <w:t>border</w:t>
      </w:r>
      <w:r>
        <w:rPr>
          <w:rFonts w:ascii="Verdana" w:hAnsi="Verdana"/>
          <w:color w:val="000000"/>
          <w:sz w:val="21"/>
          <w:szCs w:val="21"/>
        </w:rPr>
        <w:t xml:space="preserve"> is an attribute of &lt;table&gt; tag and it is used to put a border across all the cells. If you do not need a border then you can use border="0".</w:t>
      </w: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Table Heading</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Table heading can be defined using </w:t>
      </w:r>
      <w:r>
        <w:rPr>
          <w:rFonts w:ascii="Verdana" w:hAnsi="Verdana"/>
          <w:b/>
          <w:bCs/>
          <w:color w:val="000000"/>
          <w:sz w:val="21"/>
          <w:szCs w:val="21"/>
        </w:rPr>
        <w:t>&lt;th&gt;</w:t>
      </w:r>
      <w:r>
        <w:rPr>
          <w:rFonts w:ascii="Verdana" w:hAnsi="Verdana"/>
          <w:color w:val="000000"/>
          <w:sz w:val="21"/>
          <w:szCs w:val="21"/>
        </w:rPr>
        <w:t xml:space="preserve"> tag. This tag will be put to replace &lt;td&gt; tag, which is used to represent actual data cell. Normally you will put your top row as table heading as shown below, otherwise you can use &lt;th&gt; element in any row.</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 Header</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Name</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Salary</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Ramesh Raman</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5000</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Shabbir Hussein</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7000</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3"/>
        <w:gridCol w:w="704"/>
      </w:tblGrid>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Salary</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5000</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7000</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Cellpadding and Cellspacing 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There are two attribiutes called </w:t>
      </w:r>
      <w:r>
        <w:rPr>
          <w:rFonts w:ascii="Verdana" w:hAnsi="Verdana"/>
          <w:i/>
          <w:iCs/>
          <w:color w:val="000000"/>
          <w:sz w:val="21"/>
          <w:szCs w:val="21"/>
        </w:rPr>
        <w:t>cellpadding</w:t>
      </w:r>
      <w:r>
        <w:rPr>
          <w:rFonts w:ascii="Verdana" w:hAnsi="Verdana"/>
          <w:color w:val="000000"/>
          <w:sz w:val="21"/>
          <w:szCs w:val="21"/>
        </w:rPr>
        <w:t xml:space="preserve"> and </w:t>
      </w:r>
      <w:r>
        <w:rPr>
          <w:rFonts w:ascii="Verdana" w:hAnsi="Verdana"/>
          <w:i/>
          <w:iCs/>
          <w:color w:val="000000"/>
          <w:sz w:val="21"/>
          <w:szCs w:val="21"/>
        </w:rPr>
        <w:t>cellspacing</w:t>
      </w:r>
      <w:r>
        <w:rPr>
          <w:rFonts w:ascii="Verdana" w:hAnsi="Verdana"/>
          <w:color w:val="000000"/>
          <w:sz w:val="21"/>
          <w:szCs w:val="21"/>
        </w:rPr>
        <w:t xml:space="preserve"> which you will use to adjust the white space in your table cells. The cellspacing attribute defines the width of the border, while cellpadding represents the distance between cell borders and the content within a cell.</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 Cellpadding</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cellpadding</w:t>
      </w:r>
      <w:r>
        <w:rPr>
          <w:rStyle w:val="pun"/>
          <w:color w:val="313131"/>
        </w:rPr>
        <w:t>=</w:t>
      </w:r>
      <w:r>
        <w:rPr>
          <w:rStyle w:val="atv"/>
          <w:color w:val="313131"/>
        </w:rPr>
        <w:t>"5"</w:t>
      </w:r>
      <w:r>
        <w:rPr>
          <w:rStyle w:val="pln"/>
          <w:color w:val="313131"/>
        </w:rPr>
        <w:t xml:space="preserve"> </w:t>
      </w:r>
      <w:r>
        <w:rPr>
          <w:rStyle w:val="atn"/>
          <w:color w:val="313131"/>
        </w:rPr>
        <w:t>cellspacing</w:t>
      </w:r>
      <w:r>
        <w:rPr>
          <w:rStyle w:val="pun"/>
          <w:color w:val="313131"/>
        </w:rPr>
        <w:t>=</w:t>
      </w:r>
      <w:r>
        <w:rPr>
          <w:rStyle w:val="atv"/>
          <w:color w:val="313131"/>
        </w:rPr>
        <w:t>"5"</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Name</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Salary</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Ramesh Raman</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5000</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Shabbir Hussein</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7000</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3"/>
        <w:gridCol w:w="824"/>
      </w:tblGrid>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Salary</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5000</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7000</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Colspan and Rowspan 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You will use </w:t>
      </w:r>
      <w:r>
        <w:rPr>
          <w:rFonts w:ascii="Verdana" w:hAnsi="Verdana"/>
          <w:b/>
          <w:bCs/>
          <w:color w:val="000000"/>
          <w:sz w:val="21"/>
          <w:szCs w:val="21"/>
        </w:rPr>
        <w:t>colspan</w:t>
      </w:r>
      <w:r>
        <w:rPr>
          <w:rFonts w:ascii="Verdana" w:hAnsi="Verdana"/>
          <w:color w:val="000000"/>
          <w:sz w:val="21"/>
          <w:szCs w:val="21"/>
        </w:rPr>
        <w:t xml:space="preserve"> attribute if you want to merge two or more columns into a single column. Similar way you will use </w:t>
      </w:r>
      <w:r>
        <w:rPr>
          <w:rFonts w:ascii="Verdana" w:hAnsi="Verdana"/>
          <w:b/>
          <w:bCs/>
          <w:color w:val="000000"/>
          <w:sz w:val="21"/>
          <w:szCs w:val="21"/>
        </w:rPr>
        <w:t>rowspan</w:t>
      </w:r>
      <w:r>
        <w:rPr>
          <w:rFonts w:ascii="Verdana" w:hAnsi="Verdana"/>
          <w:color w:val="000000"/>
          <w:sz w:val="21"/>
          <w:szCs w:val="21"/>
        </w:rPr>
        <w:t xml:space="preserve"> if you want to merge two or more rows.</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 Colspan/Rowspan</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1</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2</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3</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w:t>
      </w:r>
      <w:r>
        <w:rPr>
          <w:rStyle w:val="pln"/>
          <w:color w:val="313131"/>
        </w:rPr>
        <w:t xml:space="preserve"> </w:t>
      </w:r>
      <w:r>
        <w:rPr>
          <w:rStyle w:val="atn"/>
          <w:color w:val="313131"/>
        </w:rPr>
        <w:t>rowspan</w:t>
      </w:r>
      <w:r>
        <w:rPr>
          <w:rStyle w:val="pun"/>
          <w:color w:val="313131"/>
        </w:rPr>
        <w:t>=</w:t>
      </w:r>
      <w:r>
        <w:rPr>
          <w:rStyle w:val="atv"/>
          <w:color w:val="313131"/>
        </w:rPr>
        <w:t>"2"</w:t>
      </w:r>
      <w:r>
        <w:rPr>
          <w:rStyle w:val="tag"/>
          <w:color w:val="313131"/>
        </w:rPr>
        <w:t>&gt;</w:t>
      </w:r>
      <w:r>
        <w:rPr>
          <w:rStyle w:val="pln"/>
          <w:color w:val="313131"/>
        </w:rPr>
        <w:t>Row 1 Cell 1</w:t>
      </w:r>
      <w:r>
        <w:rPr>
          <w:rStyle w:val="tag"/>
          <w:color w:val="313131"/>
        </w:rPr>
        <w:t>&lt;/td&gt;&lt;td&gt;</w:t>
      </w:r>
      <w:r>
        <w:rPr>
          <w:rStyle w:val="pln"/>
          <w:color w:val="313131"/>
        </w:rPr>
        <w:t>Row 1 Cell 2</w:t>
      </w:r>
      <w:r>
        <w:rPr>
          <w:rStyle w:val="tag"/>
          <w:color w:val="313131"/>
        </w:rPr>
        <w:t>&lt;/td&gt;&lt;td&gt;</w:t>
      </w:r>
      <w:r>
        <w:rPr>
          <w:rStyle w:val="pln"/>
          <w:color w:val="313131"/>
        </w:rPr>
        <w:t>Row 1 Cell 3</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&lt;tr&gt;&lt;td&gt;</w:t>
      </w:r>
      <w:r>
        <w:rPr>
          <w:rStyle w:val="pln"/>
          <w:color w:val="313131"/>
        </w:rPr>
        <w:t>Row 2 Cell 2</w:t>
      </w:r>
      <w:r>
        <w:rPr>
          <w:rStyle w:val="tag"/>
          <w:color w:val="313131"/>
        </w:rPr>
        <w:t>&lt;/td&gt;&lt;td&gt;</w:t>
      </w:r>
      <w:r>
        <w:rPr>
          <w:rStyle w:val="pln"/>
          <w:color w:val="313131"/>
        </w:rPr>
        <w:t>Row 2 Cell 3</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w:t>
      </w:r>
      <w:r>
        <w:rPr>
          <w:rStyle w:val="pln"/>
          <w:color w:val="313131"/>
        </w:rPr>
        <w:t xml:space="preserve"> </w:t>
      </w:r>
      <w:r>
        <w:rPr>
          <w:rStyle w:val="atn"/>
          <w:color w:val="313131"/>
        </w:rPr>
        <w:t>colspan</w:t>
      </w:r>
      <w:r>
        <w:rPr>
          <w:rStyle w:val="pun"/>
          <w:color w:val="313131"/>
        </w:rPr>
        <w:t>=</w:t>
      </w:r>
      <w:r>
        <w:rPr>
          <w:rStyle w:val="atv"/>
          <w:color w:val="313131"/>
        </w:rPr>
        <w:t>"3"</w:t>
      </w:r>
      <w:r>
        <w:rPr>
          <w:rStyle w:val="tag"/>
          <w:color w:val="313131"/>
        </w:rPr>
        <w:t>&gt;</w:t>
      </w:r>
      <w:r>
        <w:rPr>
          <w:rStyle w:val="pln"/>
          <w:color w:val="313131"/>
        </w:rPr>
        <w:t>Row 3 Cell 1</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5"/>
        <w:gridCol w:w="1235"/>
        <w:gridCol w:w="1235"/>
      </w:tblGrid>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3</w:t>
            </w:r>
          </w:p>
        </w:tc>
      </w:tr>
      <w:tr w:rsidR="00804039" w:rsidTr="00804039">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3</w:t>
            </w:r>
          </w:p>
        </w:tc>
      </w:tr>
      <w:tr w:rsidR="00804039" w:rsidTr="00804039">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Cell 3</w:t>
            </w:r>
          </w:p>
        </w:tc>
      </w:tr>
      <w:tr w:rsidR="00804039" w:rsidTr="00804039">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3 Cell 1</w:t>
            </w:r>
          </w:p>
        </w:tc>
      </w:tr>
    </w:tbl>
    <w:p w:rsidR="00C91237" w:rsidRDefault="00C91237" w:rsidP="007C2E63">
      <w:pPr>
        <w:spacing w:before="48" w:after="48" w:line="360" w:lineRule="atLeast"/>
        <w:ind w:left="90" w:right="48"/>
        <w:outlineLvl w:val="2"/>
        <w:rPr>
          <w:rFonts w:ascii="Verdana" w:hAnsi="Verdana"/>
          <w:color w:val="121214"/>
          <w:spacing w:val="-15"/>
          <w:sz w:val="36"/>
          <w:szCs w:val="36"/>
        </w:rPr>
      </w:pP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Tables Backgrounds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You can set table background using one of the following two ways:</w:t>
      </w:r>
    </w:p>
    <w:p w:rsidR="00804039" w:rsidRDefault="00804039" w:rsidP="007C2E63">
      <w:pPr>
        <w:numPr>
          <w:ilvl w:val="0"/>
          <w:numId w:val="17"/>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bgcolor</w:t>
      </w:r>
      <w:r>
        <w:rPr>
          <w:rFonts w:ascii="Verdana" w:hAnsi="Verdana"/>
          <w:color w:val="000000"/>
          <w:sz w:val="21"/>
          <w:szCs w:val="21"/>
        </w:rPr>
        <w:t xml:space="preserve"> attribute - You can set background color for whole table or just for one cell.</w:t>
      </w:r>
    </w:p>
    <w:p w:rsidR="00804039" w:rsidRDefault="00804039" w:rsidP="007C2E63">
      <w:pPr>
        <w:numPr>
          <w:ilvl w:val="0"/>
          <w:numId w:val="17"/>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background</w:t>
      </w:r>
      <w:r>
        <w:rPr>
          <w:rFonts w:ascii="Verdana" w:hAnsi="Verdana"/>
          <w:color w:val="000000"/>
          <w:sz w:val="21"/>
          <w:szCs w:val="21"/>
        </w:rPr>
        <w:t xml:space="preserve"> attribute - You can set background image for whole table or just for one cell.</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You can also set border color also using </w:t>
      </w:r>
      <w:r>
        <w:rPr>
          <w:rFonts w:ascii="Verdana" w:hAnsi="Verdana"/>
          <w:b/>
          <w:bCs/>
          <w:color w:val="000000"/>
          <w:sz w:val="21"/>
          <w:szCs w:val="21"/>
        </w:rPr>
        <w:t>bordercolor</w:t>
      </w:r>
      <w:r>
        <w:rPr>
          <w:rFonts w:ascii="Verdana" w:hAnsi="Verdana"/>
          <w:color w:val="000000"/>
          <w:sz w:val="21"/>
          <w:szCs w:val="21"/>
        </w:rPr>
        <w:t xml:space="preserve"> attribute.</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&lt;title&gt;</w:t>
      </w:r>
      <w:r>
        <w:rPr>
          <w:rStyle w:val="pln"/>
          <w:color w:val="313131"/>
        </w:rPr>
        <w:t>HTML Table Background</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bordercolor</w:t>
      </w:r>
      <w:r>
        <w:rPr>
          <w:rStyle w:val="pun"/>
          <w:color w:val="313131"/>
        </w:rPr>
        <w:t>=</w:t>
      </w:r>
      <w:r>
        <w:rPr>
          <w:rStyle w:val="atv"/>
          <w:color w:val="313131"/>
        </w:rPr>
        <w:t>"green"</w:t>
      </w:r>
      <w:r>
        <w:rPr>
          <w:rStyle w:val="pln"/>
          <w:color w:val="313131"/>
        </w:rPr>
        <w:t xml:space="preserve"> </w:t>
      </w:r>
      <w:r>
        <w:rPr>
          <w:rStyle w:val="atn"/>
          <w:color w:val="313131"/>
        </w:rPr>
        <w:t>bgcolor</w:t>
      </w:r>
      <w:r>
        <w:rPr>
          <w:rStyle w:val="pun"/>
          <w:color w:val="313131"/>
        </w:rPr>
        <w:t>=</w:t>
      </w:r>
      <w:r>
        <w:rPr>
          <w:rStyle w:val="atv"/>
          <w:color w:val="313131"/>
        </w:rPr>
        <w:t>"yellow"</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1</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2</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3</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w:t>
      </w:r>
      <w:r>
        <w:rPr>
          <w:rStyle w:val="pln"/>
          <w:color w:val="313131"/>
        </w:rPr>
        <w:t xml:space="preserve"> </w:t>
      </w:r>
      <w:r>
        <w:rPr>
          <w:rStyle w:val="atn"/>
          <w:color w:val="313131"/>
        </w:rPr>
        <w:t>rowspan</w:t>
      </w:r>
      <w:r>
        <w:rPr>
          <w:rStyle w:val="pun"/>
          <w:color w:val="313131"/>
        </w:rPr>
        <w:t>=</w:t>
      </w:r>
      <w:r>
        <w:rPr>
          <w:rStyle w:val="atv"/>
          <w:color w:val="313131"/>
        </w:rPr>
        <w:t>"2"</w:t>
      </w:r>
      <w:r>
        <w:rPr>
          <w:rStyle w:val="tag"/>
          <w:color w:val="313131"/>
        </w:rPr>
        <w:t>&gt;</w:t>
      </w:r>
      <w:r>
        <w:rPr>
          <w:rStyle w:val="pln"/>
          <w:color w:val="313131"/>
        </w:rPr>
        <w:t>Row 1 Cell 1</w:t>
      </w:r>
      <w:r>
        <w:rPr>
          <w:rStyle w:val="tag"/>
          <w:color w:val="313131"/>
        </w:rPr>
        <w:t>&lt;/td&gt;&lt;td&gt;</w:t>
      </w:r>
      <w:r>
        <w:rPr>
          <w:rStyle w:val="pln"/>
          <w:color w:val="313131"/>
        </w:rPr>
        <w:t>Row 1 Cell 2</w:t>
      </w:r>
      <w:r>
        <w:rPr>
          <w:rStyle w:val="tag"/>
          <w:color w:val="313131"/>
        </w:rPr>
        <w:t>&lt;/td&gt;&lt;td&gt;</w:t>
      </w:r>
      <w:r>
        <w:rPr>
          <w:rStyle w:val="pln"/>
          <w:color w:val="313131"/>
        </w:rPr>
        <w:t>Row 1 Cell 3</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&lt;tr&gt;&lt;td&gt;</w:t>
      </w:r>
      <w:r>
        <w:rPr>
          <w:rStyle w:val="pln"/>
          <w:color w:val="313131"/>
        </w:rPr>
        <w:t>Row 2 Cell 2</w:t>
      </w:r>
      <w:r>
        <w:rPr>
          <w:rStyle w:val="tag"/>
          <w:color w:val="313131"/>
        </w:rPr>
        <w:t>&lt;/td&gt;&lt;td&gt;</w:t>
      </w:r>
      <w:r>
        <w:rPr>
          <w:rStyle w:val="pln"/>
          <w:color w:val="313131"/>
        </w:rPr>
        <w:t>Row 2 Cell 3</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w:t>
      </w:r>
      <w:r>
        <w:rPr>
          <w:rStyle w:val="pln"/>
          <w:color w:val="313131"/>
        </w:rPr>
        <w:t xml:space="preserve"> </w:t>
      </w:r>
      <w:r>
        <w:rPr>
          <w:rStyle w:val="atn"/>
          <w:color w:val="313131"/>
        </w:rPr>
        <w:t>colspan</w:t>
      </w:r>
      <w:r>
        <w:rPr>
          <w:rStyle w:val="pun"/>
          <w:color w:val="313131"/>
        </w:rPr>
        <w:t>=</w:t>
      </w:r>
      <w:r>
        <w:rPr>
          <w:rStyle w:val="atv"/>
          <w:color w:val="313131"/>
        </w:rPr>
        <w:t>"3"</w:t>
      </w:r>
      <w:r>
        <w:rPr>
          <w:rStyle w:val="tag"/>
          <w:color w:val="313131"/>
        </w:rPr>
        <w:t>&gt;</w:t>
      </w:r>
      <w:r>
        <w:rPr>
          <w:rStyle w:val="pln"/>
          <w:color w:val="313131"/>
        </w:rPr>
        <w:t>Row 3 Cell 1</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0" w:type="auto"/>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firstRow="1" w:lastRow="0" w:firstColumn="1" w:lastColumn="0" w:noHBand="0" w:noVBand="1"/>
      </w:tblPr>
      <w:tblGrid>
        <w:gridCol w:w="1235"/>
        <w:gridCol w:w="1235"/>
        <w:gridCol w:w="1235"/>
      </w:tblGrid>
      <w:tr w:rsidR="00804039" w:rsidTr="00804039">
        <w:tc>
          <w:tcPr>
            <w:tcW w:w="0" w:type="auto"/>
            <w:tcBorders>
              <w:top w:val="outset" w:sz="6" w:space="0" w:color="008000"/>
              <w:left w:val="outset" w:sz="6" w:space="0" w:color="008000"/>
              <w:bottom w:val="outset" w:sz="6" w:space="0" w:color="008000"/>
              <w:right w:val="outset" w:sz="6" w:space="0" w:color="008000"/>
            </w:tcBorders>
            <w:shd w:val="clear" w:color="auto" w:fill="EEEEEE"/>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1</w:t>
            </w:r>
          </w:p>
        </w:tc>
        <w:tc>
          <w:tcPr>
            <w:tcW w:w="0" w:type="auto"/>
            <w:tcBorders>
              <w:top w:val="outset" w:sz="6" w:space="0" w:color="008000"/>
              <w:left w:val="outset" w:sz="6" w:space="0" w:color="008000"/>
              <w:bottom w:val="outset" w:sz="6" w:space="0" w:color="008000"/>
              <w:right w:val="outset" w:sz="6" w:space="0" w:color="008000"/>
            </w:tcBorders>
            <w:shd w:val="clear" w:color="auto" w:fill="EEEEEE"/>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2</w:t>
            </w:r>
          </w:p>
        </w:tc>
        <w:tc>
          <w:tcPr>
            <w:tcW w:w="0" w:type="auto"/>
            <w:tcBorders>
              <w:top w:val="outset" w:sz="6" w:space="0" w:color="008000"/>
              <w:left w:val="outset" w:sz="6" w:space="0" w:color="008000"/>
              <w:bottom w:val="outset" w:sz="6" w:space="0" w:color="008000"/>
              <w:right w:val="outset" w:sz="6" w:space="0" w:color="008000"/>
            </w:tcBorders>
            <w:shd w:val="clear" w:color="auto" w:fill="EEEEEE"/>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3</w:t>
            </w:r>
          </w:p>
        </w:tc>
      </w:tr>
      <w:tr w:rsidR="00804039" w:rsidTr="00804039">
        <w:tc>
          <w:tcPr>
            <w:tcW w:w="0" w:type="auto"/>
            <w:vMerge w:val="restart"/>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1</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3</w:t>
            </w:r>
          </w:p>
        </w:tc>
      </w:tr>
      <w:tr w:rsidR="00804039" w:rsidTr="00804039">
        <w:tc>
          <w:tcPr>
            <w:tcW w:w="0" w:type="auto"/>
            <w:vMerge/>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Cell 3</w:t>
            </w:r>
          </w:p>
        </w:tc>
      </w:tr>
      <w:tr w:rsidR="00804039" w:rsidTr="00804039">
        <w:tc>
          <w:tcPr>
            <w:tcW w:w="0" w:type="auto"/>
            <w:gridSpan w:val="3"/>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3 Cell 1</w:t>
            </w:r>
          </w:p>
        </w:tc>
      </w:tr>
    </w:tbl>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Here is an example of using </w:t>
      </w:r>
      <w:r>
        <w:rPr>
          <w:rFonts w:ascii="Verdana" w:hAnsi="Verdana"/>
          <w:b/>
          <w:bCs/>
          <w:color w:val="000000"/>
          <w:sz w:val="21"/>
          <w:szCs w:val="21"/>
        </w:rPr>
        <w:t>background</w:t>
      </w:r>
      <w:r>
        <w:rPr>
          <w:rFonts w:ascii="Verdana" w:hAnsi="Verdana"/>
          <w:color w:val="000000"/>
          <w:sz w:val="21"/>
          <w:szCs w:val="21"/>
        </w:rPr>
        <w:t xml:space="preserve"> attribute. Here we will use an image available in /images directory.</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 Background</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bordercolor</w:t>
      </w:r>
      <w:r>
        <w:rPr>
          <w:rStyle w:val="pun"/>
          <w:color w:val="313131"/>
        </w:rPr>
        <w:t>=</w:t>
      </w:r>
      <w:r>
        <w:rPr>
          <w:rStyle w:val="atv"/>
          <w:color w:val="313131"/>
        </w:rPr>
        <w:t>"green"</w:t>
      </w:r>
      <w:r>
        <w:rPr>
          <w:rStyle w:val="pln"/>
          <w:color w:val="313131"/>
        </w:rPr>
        <w:t xml:space="preserve"> </w:t>
      </w:r>
      <w:r>
        <w:rPr>
          <w:rStyle w:val="atn"/>
          <w:color w:val="313131"/>
        </w:rPr>
        <w:t>background</w:t>
      </w:r>
      <w:r>
        <w:rPr>
          <w:rStyle w:val="pun"/>
          <w:color w:val="313131"/>
        </w:rPr>
        <w:t>=</w:t>
      </w:r>
      <w:r>
        <w:rPr>
          <w:rStyle w:val="atv"/>
          <w:color w:val="313131"/>
        </w:rPr>
        <w:t>"/images/test.png"</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1</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&lt;th&gt;</w:t>
      </w:r>
      <w:r>
        <w:rPr>
          <w:rStyle w:val="pln"/>
          <w:color w:val="313131"/>
        </w:rPr>
        <w:t>Column 2</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&lt;th&gt;</w:t>
      </w:r>
      <w:r>
        <w:rPr>
          <w:rStyle w:val="pln"/>
          <w:color w:val="313131"/>
        </w:rPr>
        <w:t>Column 3</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w:t>
      </w:r>
      <w:r>
        <w:rPr>
          <w:rStyle w:val="pln"/>
          <w:color w:val="313131"/>
        </w:rPr>
        <w:t xml:space="preserve"> </w:t>
      </w:r>
      <w:r>
        <w:rPr>
          <w:rStyle w:val="atn"/>
          <w:color w:val="313131"/>
        </w:rPr>
        <w:t>rowspan</w:t>
      </w:r>
      <w:r>
        <w:rPr>
          <w:rStyle w:val="pun"/>
          <w:color w:val="313131"/>
        </w:rPr>
        <w:t>=</w:t>
      </w:r>
      <w:r>
        <w:rPr>
          <w:rStyle w:val="atv"/>
          <w:color w:val="313131"/>
        </w:rPr>
        <w:t>"2"</w:t>
      </w:r>
      <w:r>
        <w:rPr>
          <w:rStyle w:val="tag"/>
          <w:color w:val="313131"/>
        </w:rPr>
        <w:t>&gt;</w:t>
      </w:r>
      <w:r>
        <w:rPr>
          <w:rStyle w:val="pln"/>
          <w:color w:val="313131"/>
        </w:rPr>
        <w:t>Row 1 Cell 1</w:t>
      </w:r>
      <w:r>
        <w:rPr>
          <w:rStyle w:val="tag"/>
          <w:color w:val="313131"/>
        </w:rPr>
        <w:t>&lt;/td&gt;&lt;td&gt;</w:t>
      </w:r>
      <w:r>
        <w:rPr>
          <w:rStyle w:val="pln"/>
          <w:color w:val="313131"/>
        </w:rPr>
        <w:t>Row 1 Cell 2</w:t>
      </w:r>
      <w:r>
        <w:rPr>
          <w:rStyle w:val="tag"/>
          <w:color w:val="313131"/>
        </w:rPr>
        <w:t>&lt;/td&gt;&lt;td&gt;</w:t>
      </w:r>
      <w:r>
        <w:rPr>
          <w:rStyle w:val="pln"/>
          <w:color w:val="313131"/>
        </w:rPr>
        <w:t>Row 1 Cell 3</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&lt;tr&gt;&lt;td&gt;</w:t>
      </w:r>
      <w:r>
        <w:rPr>
          <w:rStyle w:val="pln"/>
          <w:color w:val="313131"/>
        </w:rPr>
        <w:t>Row 2 Cell 2</w:t>
      </w:r>
      <w:r>
        <w:rPr>
          <w:rStyle w:val="tag"/>
          <w:color w:val="313131"/>
        </w:rPr>
        <w:t>&lt;/td&gt;&lt;td&gt;</w:t>
      </w:r>
      <w:r>
        <w:rPr>
          <w:rStyle w:val="pln"/>
          <w:color w:val="313131"/>
        </w:rPr>
        <w:t>Row 2 Cell 3</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&lt;tr&gt;&lt;td</w:t>
      </w:r>
      <w:r>
        <w:rPr>
          <w:rStyle w:val="pln"/>
          <w:color w:val="313131"/>
        </w:rPr>
        <w:t xml:space="preserve"> </w:t>
      </w:r>
      <w:r>
        <w:rPr>
          <w:rStyle w:val="atn"/>
          <w:color w:val="313131"/>
        </w:rPr>
        <w:t>colspan</w:t>
      </w:r>
      <w:r>
        <w:rPr>
          <w:rStyle w:val="pun"/>
          <w:color w:val="313131"/>
        </w:rPr>
        <w:t>=</w:t>
      </w:r>
      <w:r>
        <w:rPr>
          <w:rStyle w:val="atv"/>
          <w:color w:val="313131"/>
        </w:rPr>
        <w:t>"3"</w:t>
      </w:r>
      <w:r>
        <w:rPr>
          <w:rStyle w:val="tag"/>
          <w:color w:val="313131"/>
        </w:rPr>
        <w:t>&gt;</w:t>
      </w:r>
      <w:r>
        <w:rPr>
          <w:rStyle w:val="pln"/>
          <w:color w:val="313131"/>
        </w:rPr>
        <w:t>Row 3 Cell 1</w:t>
      </w:r>
      <w:r>
        <w:rPr>
          <w:rStyle w:val="tag"/>
          <w:color w:val="313131"/>
        </w:rPr>
        <w:t>&lt;/td&gt;&lt;/tr&gt;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 Here background image did not apply to table's header.</w:t>
      </w:r>
    </w:p>
    <w:tbl>
      <w:tblPr>
        <w:tblW w:w="0" w:type="auto"/>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firstRow="1" w:lastRow="0" w:firstColumn="1" w:lastColumn="0" w:noHBand="0" w:noVBand="1"/>
      </w:tblPr>
      <w:tblGrid>
        <w:gridCol w:w="1235"/>
        <w:gridCol w:w="1235"/>
        <w:gridCol w:w="1235"/>
      </w:tblGrid>
      <w:tr w:rsidR="00804039" w:rsidTr="00804039">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1</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2</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Column 3</w:t>
            </w:r>
          </w:p>
        </w:tc>
      </w:tr>
      <w:tr w:rsidR="00804039" w:rsidTr="00804039">
        <w:tc>
          <w:tcPr>
            <w:tcW w:w="0" w:type="auto"/>
            <w:vMerge w:val="restart"/>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1</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Cell 3</w:t>
            </w:r>
          </w:p>
        </w:tc>
      </w:tr>
      <w:tr w:rsidR="00804039" w:rsidTr="00804039">
        <w:tc>
          <w:tcPr>
            <w:tcW w:w="0" w:type="auto"/>
            <w:vMerge/>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Cell 3</w:t>
            </w:r>
          </w:p>
        </w:tc>
      </w:tr>
      <w:tr w:rsidR="00804039" w:rsidTr="00804039">
        <w:tc>
          <w:tcPr>
            <w:tcW w:w="0" w:type="auto"/>
            <w:gridSpan w:val="3"/>
            <w:tcBorders>
              <w:top w:val="outset" w:sz="6" w:space="0" w:color="008000"/>
              <w:left w:val="outset" w:sz="6" w:space="0" w:color="008000"/>
              <w:bottom w:val="outset" w:sz="6" w:space="0" w:color="008000"/>
              <w:right w:val="outset" w:sz="6" w:space="0" w:color="008000"/>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3 Cell 1</w:t>
            </w:r>
          </w:p>
        </w:tc>
      </w:tr>
    </w:tbl>
    <w:p w:rsidR="00C91237" w:rsidRDefault="00C91237" w:rsidP="007C2E63">
      <w:pPr>
        <w:spacing w:before="48" w:after="48" w:line="360" w:lineRule="atLeast"/>
        <w:ind w:left="90" w:right="48"/>
        <w:outlineLvl w:val="2"/>
        <w:rPr>
          <w:rFonts w:ascii="Verdana" w:hAnsi="Verdana"/>
          <w:color w:val="121214"/>
          <w:spacing w:val="-15"/>
          <w:sz w:val="36"/>
          <w:szCs w:val="36"/>
        </w:rPr>
      </w:pP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Table Height and Width</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You can set a table width and height using </w:t>
      </w:r>
      <w:r>
        <w:rPr>
          <w:rFonts w:ascii="Verdana" w:hAnsi="Verdana"/>
          <w:b/>
          <w:bCs/>
          <w:color w:val="000000"/>
          <w:sz w:val="21"/>
          <w:szCs w:val="21"/>
        </w:rPr>
        <w:t>width</w:t>
      </w:r>
      <w:r>
        <w:rPr>
          <w:rFonts w:ascii="Verdana" w:hAnsi="Verdana"/>
          <w:color w:val="000000"/>
          <w:sz w:val="21"/>
          <w:szCs w:val="21"/>
        </w:rPr>
        <w:t xml:space="preserve"> and </w:t>
      </w:r>
      <w:r>
        <w:rPr>
          <w:rFonts w:ascii="Verdana" w:hAnsi="Verdana"/>
          <w:b/>
          <w:bCs/>
          <w:color w:val="000000"/>
          <w:sz w:val="21"/>
          <w:szCs w:val="21"/>
        </w:rPr>
        <w:t>height</w:t>
      </w:r>
      <w:r>
        <w:rPr>
          <w:rFonts w:ascii="Verdana" w:hAnsi="Verdana"/>
          <w:color w:val="000000"/>
          <w:sz w:val="21"/>
          <w:szCs w:val="21"/>
        </w:rPr>
        <w:t xml:space="preserve"> attrubutes. You can specify table width or height in terms of pixels or in terms of percentage of available screen area.</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 Width/Height</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width</w:t>
      </w:r>
      <w:r>
        <w:rPr>
          <w:rStyle w:val="pun"/>
          <w:color w:val="313131"/>
        </w:rPr>
        <w:t>=</w:t>
      </w:r>
      <w:r>
        <w:rPr>
          <w:rStyle w:val="atv"/>
          <w:color w:val="313131"/>
        </w:rPr>
        <w:t>"400"</w:t>
      </w:r>
      <w:r>
        <w:rPr>
          <w:rStyle w:val="pln"/>
          <w:color w:val="313131"/>
        </w:rPr>
        <w:t xml:space="preserve"> </w:t>
      </w:r>
      <w:r>
        <w:rPr>
          <w:rStyle w:val="atn"/>
          <w:color w:val="313131"/>
        </w:rPr>
        <w:t>height</w:t>
      </w:r>
      <w:r>
        <w:rPr>
          <w:rStyle w:val="pun"/>
          <w:color w:val="313131"/>
        </w:rPr>
        <w:t>=</w:t>
      </w:r>
      <w:r>
        <w:rPr>
          <w:rStyle w:val="atv"/>
          <w:color w:val="313131"/>
        </w:rPr>
        <w:t>"150"</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1, Column 1</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1, Column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2, Column 1</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2, Column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4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0"/>
        <w:gridCol w:w="2400"/>
      </w:tblGrid>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Column 2</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Column 2</w:t>
            </w:r>
          </w:p>
        </w:tc>
      </w:tr>
    </w:tbl>
    <w:p w:rsidR="00C91237" w:rsidRDefault="00C91237" w:rsidP="007C2E63">
      <w:pPr>
        <w:spacing w:before="48" w:after="48" w:line="360" w:lineRule="atLeast"/>
        <w:ind w:left="90" w:right="48"/>
        <w:outlineLvl w:val="2"/>
        <w:rPr>
          <w:rFonts w:ascii="Verdana" w:hAnsi="Verdana"/>
          <w:color w:val="121214"/>
          <w:spacing w:val="-15"/>
          <w:sz w:val="36"/>
          <w:szCs w:val="36"/>
        </w:rPr>
      </w:pP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Table Caption</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w:t>
      </w:r>
      <w:r>
        <w:rPr>
          <w:rFonts w:ascii="Verdana" w:hAnsi="Verdana"/>
          <w:b/>
          <w:bCs/>
          <w:color w:val="000000"/>
          <w:sz w:val="21"/>
          <w:szCs w:val="21"/>
        </w:rPr>
        <w:t>caption</w:t>
      </w:r>
      <w:r>
        <w:rPr>
          <w:rFonts w:ascii="Verdana" w:hAnsi="Verdana"/>
          <w:color w:val="000000"/>
          <w:sz w:val="21"/>
          <w:szCs w:val="21"/>
        </w:rPr>
        <w:t xml:space="preserve"> tag will serve as a title or explanation for the table and it shows up at the top of the table. This tag is deprecated in newer version of HTML/XHTML.</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 Caption</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width</w:t>
      </w:r>
      <w:r>
        <w:rPr>
          <w:rStyle w:val="pun"/>
          <w:color w:val="313131"/>
        </w:rPr>
        <w:t>=</w:t>
      </w:r>
      <w:r>
        <w:rPr>
          <w:rStyle w:val="atv"/>
          <w:color w:val="313131"/>
        </w:rPr>
        <w:t>"100%"</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&lt;caption&gt;</w:t>
      </w:r>
      <w:r>
        <w:rPr>
          <w:rStyle w:val="pln"/>
          <w:color w:val="313131"/>
        </w:rPr>
        <w:t>This is the caption</w:t>
      </w:r>
      <w:r>
        <w:rPr>
          <w:rStyle w:val="tag"/>
          <w:color w:val="313131"/>
        </w:rPr>
        <w:t>&lt;/caption&gt;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1, column 1</w:t>
      </w:r>
      <w:r>
        <w:rPr>
          <w:rStyle w:val="tag"/>
          <w:color w:val="313131"/>
        </w:rPr>
        <w:t>&lt;/td&gt;&lt;td&gt;</w:t>
      </w:r>
      <w:r>
        <w:rPr>
          <w:rStyle w:val="pln"/>
          <w:color w:val="313131"/>
        </w:rPr>
        <w:t>row 1, columnn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row 2, column 1</w:t>
      </w:r>
      <w:r>
        <w:rPr>
          <w:rStyle w:val="tag"/>
          <w:color w:val="313131"/>
        </w:rPr>
        <w:t>&lt;/td&gt;&lt;td&gt;</w:t>
      </w:r>
      <w:r>
        <w:rPr>
          <w:rStyle w:val="pln"/>
          <w:color w:val="313131"/>
        </w:rPr>
        <w:t>row 2, columnn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lastRenderedPageBreak/>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1"/>
        <w:gridCol w:w="4839"/>
      </w:tblGrid>
      <w:tr w:rsidR="00804039" w:rsidTr="00804039">
        <w:tc>
          <w:tcPr>
            <w:tcW w:w="0" w:type="auto"/>
            <w:gridSpan w:val="2"/>
            <w:tcBorders>
              <w:top w:val="nil"/>
              <w:left w:val="nil"/>
              <w:bottom w:val="nil"/>
              <w:right w:val="nil"/>
            </w:tcBorders>
            <w:shd w:val="clear" w:color="auto" w:fill="auto"/>
            <w:vAlign w:val="center"/>
            <w:hideMark/>
          </w:tcPr>
          <w:p w:rsidR="00804039" w:rsidRDefault="00804039" w:rsidP="007C2E63">
            <w:pPr>
              <w:spacing w:line="330" w:lineRule="atLeast"/>
              <w:ind w:left="90"/>
              <w:jc w:val="center"/>
              <w:rPr>
                <w:rFonts w:ascii="Open Sans" w:hAnsi="Open Sans"/>
                <w:color w:val="313131"/>
                <w:sz w:val="21"/>
                <w:szCs w:val="21"/>
              </w:rPr>
            </w:pPr>
            <w:r>
              <w:rPr>
                <w:rFonts w:ascii="Open Sans" w:hAnsi="Open Sans"/>
                <w:color w:val="313131"/>
                <w:sz w:val="21"/>
                <w:szCs w:val="21"/>
              </w:rPr>
              <w:t>This is the caption</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1, columnn 2</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row 2, columnn 2</w:t>
            </w:r>
          </w:p>
        </w:tc>
      </w:tr>
    </w:tbl>
    <w:p w:rsidR="00C91237" w:rsidRDefault="00C91237" w:rsidP="007C2E63">
      <w:pPr>
        <w:spacing w:before="48" w:after="48" w:line="360" w:lineRule="atLeast"/>
        <w:ind w:left="90" w:right="48"/>
        <w:outlineLvl w:val="2"/>
        <w:rPr>
          <w:rFonts w:ascii="Verdana" w:hAnsi="Verdana"/>
          <w:color w:val="121214"/>
          <w:spacing w:val="-15"/>
          <w:sz w:val="36"/>
          <w:szCs w:val="36"/>
        </w:rPr>
      </w:pP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Table Header, Body, and Footer</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Tables can be divided into three portions: a header, a body, and a foot. The head and foot are rather similar to headers and footers in a word-processed document that remain the same for every page, while the body is the main content holder of the table.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 three elements for separating the head, body, and foot of a table are:</w:t>
      </w:r>
    </w:p>
    <w:p w:rsidR="00804039" w:rsidRDefault="00804039" w:rsidP="00C91237">
      <w:pPr>
        <w:numPr>
          <w:ilvl w:val="0"/>
          <w:numId w:val="18"/>
        </w:numPr>
        <w:spacing w:before="100" w:beforeAutospacing="1" w:after="75" w:line="360" w:lineRule="atLeast"/>
        <w:ind w:left="450"/>
        <w:rPr>
          <w:rFonts w:ascii="Verdana" w:hAnsi="Verdana"/>
          <w:color w:val="000000"/>
          <w:sz w:val="21"/>
          <w:szCs w:val="21"/>
        </w:rPr>
      </w:pPr>
      <w:r>
        <w:rPr>
          <w:rFonts w:ascii="Verdana" w:hAnsi="Verdana"/>
          <w:b/>
          <w:bCs/>
          <w:color w:val="000000"/>
          <w:sz w:val="21"/>
          <w:szCs w:val="21"/>
        </w:rPr>
        <w:t xml:space="preserve">&lt;thead&gt; - </w:t>
      </w:r>
      <w:r>
        <w:rPr>
          <w:rFonts w:ascii="Verdana" w:hAnsi="Verdana"/>
          <w:color w:val="000000"/>
          <w:sz w:val="21"/>
          <w:szCs w:val="21"/>
        </w:rPr>
        <w:t>to create a separate table header.</w:t>
      </w:r>
    </w:p>
    <w:p w:rsidR="00804039" w:rsidRDefault="00804039" w:rsidP="00C91237">
      <w:pPr>
        <w:numPr>
          <w:ilvl w:val="0"/>
          <w:numId w:val="18"/>
        </w:numPr>
        <w:spacing w:before="100" w:beforeAutospacing="1" w:after="75" w:line="360" w:lineRule="atLeast"/>
        <w:ind w:left="450"/>
        <w:rPr>
          <w:rFonts w:ascii="Verdana" w:hAnsi="Verdana"/>
          <w:color w:val="000000"/>
          <w:sz w:val="21"/>
          <w:szCs w:val="21"/>
        </w:rPr>
      </w:pPr>
      <w:r>
        <w:rPr>
          <w:rFonts w:ascii="Verdana" w:hAnsi="Verdana"/>
          <w:b/>
          <w:bCs/>
          <w:color w:val="000000"/>
          <w:sz w:val="21"/>
          <w:szCs w:val="21"/>
        </w:rPr>
        <w:t xml:space="preserve">&lt;tbody&gt; - </w:t>
      </w:r>
      <w:r>
        <w:rPr>
          <w:rFonts w:ascii="Verdana" w:hAnsi="Verdana"/>
          <w:color w:val="000000"/>
          <w:sz w:val="21"/>
          <w:szCs w:val="21"/>
        </w:rPr>
        <w:t>to indicate the main body of the table.</w:t>
      </w:r>
    </w:p>
    <w:p w:rsidR="00804039" w:rsidRDefault="00804039" w:rsidP="00C91237">
      <w:pPr>
        <w:numPr>
          <w:ilvl w:val="0"/>
          <w:numId w:val="18"/>
        </w:numPr>
        <w:spacing w:before="100" w:beforeAutospacing="1" w:after="75" w:line="360" w:lineRule="atLeast"/>
        <w:ind w:left="450"/>
        <w:rPr>
          <w:rFonts w:ascii="Verdana" w:hAnsi="Verdana"/>
          <w:color w:val="000000"/>
          <w:sz w:val="21"/>
          <w:szCs w:val="21"/>
        </w:rPr>
      </w:pPr>
      <w:r>
        <w:rPr>
          <w:rFonts w:ascii="Verdana" w:hAnsi="Verdana"/>
          <w:b/>
          <w:bCs/>
          <w:color w:val="000000"/>
          <w:sz w:val="21"/>
          <w:szCs w:val="21"/>
        </w:rPr>
        <w:t xml:space="preserve">&lt;tfoot&gt; - </w:t>
      </w:r>
      <w:r>
        <w:rPr>
          <w:rFonts w:ascii="Verdana" w:hAnsi="Verdana"/>
          <w:color w:val="000000"/>
          <w:sz w:val="21"/>
          <w:szCs w:val="21"/>
        </w:rPr>
        <w:t>to create a separate table footer.</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A table may contain several &lt;tbody&gt; elements to indicate different </w:t>
      </w:r>
      <w:r>
        <w:rPr>
          <w:rFonts w:ascii="Verdana" w:hAnsi="Verdana"/>
          <w:i/>
          <w:iCs/>
          <w:color w:val="000000"/>
          <w:sz w:val="21"/>
          <w:szCs w:val="21"/>
        </w:rPr>
        <w:t>pages</w:t>
      </w:r>
      <w:r>
        <w:rPr>
          <w:rFonts w:ascii="Verdana" w:hAnsi="Verdana"/>
          <w:color w:val="000000"/>
          <w:sz w:val="21"/>
          <w:szCs w:val="21"/>
        </w:rPr>
        <w:t xml:space="preserve"> or groups of data. But it is notable that &lt;thead&gt; and &lt;tfoot&gt; tags should appear before &lt;tbody&gt;</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width</w:t>
      </w:r>
      <w:r>
        <w:rPr>
          <w:rStyle w:val="pun"/>
          <w:color w:val="313131"/>
        </w:rPr>
        <w:t>=</w:t>
      </w:r>
      <w:r>
        <w:rPr>
          <w:rStyle w:val="atv"/>
          <w:color w:val="313131"/>
        </w:rPr>
        <w:t>"100%"</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w:t>
      </w:r>
      <w:r>
        <w:rPr>
          <w:rStyle w:val="pln"/>
          <w:color w:val="313131"/>
        </w:rPr>
        <w:t xml:space="preserve"> </w:t>
      </w:r>
      <w:r>
        <w:rPr>
          <w:rStyle w:val="atn"/>
          <w:color w:val="313131"/>
        </w:rPr>
        <w:t>colspan</w:t>
      </w:r>
      <w:r>
        <w:rPr>
          <w:rStyle w:val="pun"/>
          <w:color w:val="313131"/>
        </w:rPr>
        <w:t>=</w:t>
      </w:r>
      <w:r>
        <w:rPr>
          <w:rStyle w:val="atv"/>
          <w:color w:val="313131"/>
        </w:rPr>
        <w:t>"4"</w:t>
      </w:r>
      <w:r>
        <w:rPr>
          <w:rStyle w:val="tag"/>
          <w:color w:val="313131"/>
        </w:rPr>
        <w:t>&gt;</w:t>
      </w:r>
      <w:r>
        <w:rPr>
          <w:rStyle w:val="pln"/>
          <w:color w:val="313131"/>
        </w:rPr>
        <w:t>This is the head of the table</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&lt;tfoot&gt;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w:t>
      </w:r>
      <w:r>
        <w:rPr>
          <w:rStyle w:val="pln"/>
          <w:color w:val="313131"/>
        </w:rPr>
        <w:t xml:space="preserve"> </w:t>
      </w:r>
      <w:r>
        <w:rPr>
          <w:rStyle w:val="atn"/>
          <w:color w:val="313131"/>
        </w:rPr>
        <w:t>colspan</w:t>
      </w:r>
      <w:r>
        <w:rPr>
          <w:rStyle w:val="pun"/>
          <w:color w:val="313131"/>
        </w:rPr>
        <w:t>=</w:t>
      </w:r>
      <w:r>
        <w:rPr>
          <w:rStyle w:val="atv"/>
          <w:color w:val="313131"/>
        </w:rPr>
        <w:t>"4"</w:t>
      </w:r>
      <w:r>
        <w:rPr>
          <w:rStyle w:val="tag"/>
          <w:color w:val="313131"/>
        </w:rPr>
        <w:t>&gt;</w:t>
      </w:r>
      <w:r>
        <w:rPr>
          <w:rStyle w:val="pln"/>
          <w:color w:val="313131"/>
        </w:rPr>
        <w:t>This is the foot of the table</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&lt;/tfoot&gt;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Cell 1</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Cell 2</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Cell 3</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r>
        <w:rPr>
          <w:rStyle w:val="pln"/>
          <w:color w:val="313131"/>
        </w:rPr>
        <w:t>Cell 4</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6"/>
        <w:gridCol w:w="2336"/>
        <w:gridCol w:w="2336"/>
        <w:gridCol w:w="2336"/>
      </w:tblGrid>
      <w:tr w:rsidR="00804039" w:rsidTr="00804039">
        <w:trPr>
          <w:tblHeader/>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This is the head of the table</w:t>
            </w:r>
          </w:p>
        </w:tc>
      </w:tr>
      <w:tr w:rsidR="00804039" w:rsidTr="00804039">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This is the foot of the table</w:t>
            </w:r>
          </w:p>
        </w:tc>
      </w:tr>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Cell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Cell 4</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Nested Tables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You can use one table inside another table. Not only tables you can use almost all the tags inside table data tag &lt;td&gt;.</w:t>
      </w: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example of using another table and other tags inside a table cell.</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Table</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width</w:t>
      </w:r>
      <w:r>
        <w:rPr>
          <w:rStyle w:val="pun"/>
          <w:color w:val="313131"/>
        </w:rPr>
        <w:t>=</w:t>
      </w:r>
      <w:r>
        <w:rPr>
          <w:rStyle w:val="atv"/>
          <w:color w:val="313131"/>
        </w:rPr>
        <w:t>"100%"</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&lt;table</w:t>
      </w:r>
      <w:r>
        <w:rPr>
          <w:rStyle w:val="pln"/>
          <w:color w:val="313131"/>
        </w:rPr>
        <w:t xml:space="preserve"> </w:t>
      </w:r>
      <w:r>
        <w:rPr>
          <w:rStyle w:val="atn"/>
          <w:color w:val="313131"/>
        </w:rPr>
        <w:t>border</w:t>
      </w:r>
      <w:r>
        <w:rPr>
          <w:rStyle w:val="pun"/>
          <w:color w:val="313131"/>
        </w:rPr>
        <w:t>=</w:t>
      </w:r>
      <w:r>
        <w:rPr>
          <w:rStyle w:val="atv"/>
          <w:color w:val="313131"/>
        </w:rPr>
        <w:t>"1"</w:t>
      </w:r>
      <w:r>
        <w:rPr>
          <w:rStyle w:val="pln"/>
          <w:color w:val="313131"/>
        </w:rPr>
        <w:t xml:space="preserve"> </w:t>
      </w:r>
      <w:r>
        <w:rPr>
          <w:rStyle w:val="atn"/>
          <w:color w:val="313131"/>
        </w:rPr>
        <w:t>width</w:t>
      </w:r>
      <w:r>
        <w:rPr>
          <w:rStyle w:val="pun"/>
          <w:color w:val="313131"/>
        </w:rPr>
        <w:t>=</w:t>
      </w:r>
      <w:r>
        <w:rPr>
          <w:rStyle w:val="atv"/>
          <w:color w:val="313131"/>
        </w:rPr>
        <w:t>"100%"</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&lt;th&gt;</w:t>
      </w:r>
      <w:r>
        <w:rPr>
          <w:rStyle w:val="pln"/>
          <w:color w:val="313131"/>
        </w:rPr>
        <w:t>Name</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&lt;th&gt;</w:t>
      </w:r>
      <w:r>
        <w:rPr>
          <w:rStyle w:val="pln"/>
          <w:color w:val="313131"/>
        </w:rPr>
        <w:t>Salary</w:t>
      </w:r>
      <w:r>
        <w:rPr>
          <w:rStyle w:val="tag"/>
          <w:color w:val="313131"/>
        </w:rPr>
        <w:t>&lt;/th&gt;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&lt;td&gt;</w:t>
      </w:r>
      <w:r>
        <w:rPr>
          <w:rStyle w:val="pln"/>
          <w:color w:val="313131"/>
        </w:rPr>
        <w:t>Ramesh Raman</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&lt;td&gt;</w:t>
      </w:r>
      <w:r>
        <w:rPr>
          <w:rStyle w:val="pln"/>
          <w:color w:val="313131"/>
        </w:rPr>
        <w:t>5000</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&lt;td&gt;</w:t>
      </w:r>
      <w:r>
        <w:rPr>
          <w:rStyle w:val="pln"/>
          <w:color w:val="313131"/>
        </w:rPr>
        <w:t>Shabbir Hussein</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&lt;td&gt;</w:t>
      </w:r>
      <w:r>
        <w:rPr>
          <w:rStyle w:val="pln"/>
          <w:color w:val="313131"/>
        </w:rPr>
        <w:t>7000</w:t>
      </w: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&lt;/table&gt;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804039" w:rsidT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32"/>
              <w:gridCol w:w="2966"/>
            </w:tblGrid>
            <w:tr w:rsidR="0080403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4039" w:rsidRDefault="00804039" w:rsidP="007C2E63">
                  <w:pPr>
                    <w:spacing w:line="330" w:lineRule="atLeast"/>
                    <w:ind w:left="90"/>
                    <w:rPr>
                      <w:rFonts w:ascii="Open Sans" w:hAnsi="Open Sans"/>
                      <w:b/>
                      <w:bCs/>
                      <w:color w:val="313131"/>
                      <w:sz w:val="21"/>
                      <w:szCs w:val="21"/>
                    </w:rPr>
                  </w:pPr>
                  <w:r>
                    <w:rPr>
                      <w:rFonts w:ascii="Open Sans" w:hAnsi="Open Sans"/>
                      <w:b/>
                      <w:bCs/>
                      <w:color w:val="313131"/>
                      <w:sz w:val="21"/>
                      <w:szCs w:val="21"/>
                    </w:rPr>
                    <w:t>Salary</w:t>
                  </w:r>
                </w:p>
              </w:tc>
            </w:tr>
            <w:tr w:rsid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5000</w:t>
                  </w:r>
                </w:p>
              </w:tc>
            </w:tr>
            <w:tr w:rsidR="0080403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04039" w:rsidRDefault="00804039" w:rsidP="007C2E63">
                  <w:pPr>
                    <w:spacing w:line="330" w:lineRule="atLeast"/>
                    <w:ind w:left="90"/>
                    <w:rPr>
                      <w:rFonts w:ascii="Open Sans" w:hAnsi="Open Sans"/>
                      <w:color w:val="313131"/>
                      <w:sz w:val="21"/>
                      <w:szCs w:val="21"/>
                    </w:rPr>
                  </w:pPr>
                  <w:r>
                    <w:rPr>
                      <w:rFonts w:ascii="Open Sans" w:hAnsi="Open Sans"/>
                      <w:color w:val="313131"/>
                      <w:sz w:val="21"/>
                      <w:szCs w:val="21"/>
                    </w:rPr>
                    <w:t>7000</w:t>
                  </w:r>
                </w:p>
              </w:tc>
            </w:tr>
          </w:tbl>
          <w:p w:rsidR="00804039" w:rsidRDefault="00804039" w:rsidP="007C2E63">
            <w:pPr>
              <w:spacing w:line="330" w:lineRule="atLeast"/>
              <w:ind w:left="90"/>
              <w:rPr>
                <w:rFonts w:ascii="Open Sans" w:hAnsi="Open Sans"/>
                <w:color w:val="313131"/>
                <w:sz w:val="21"/>
                <w:szCs w:val="21"/>
              </w:rPr>
            </w:pPr>
          </w:p>
        </w:tc>
      </w:tr>
    </w:tbl>
    <w:p w:rsidR="0017491A" w:rsidRDefault="0017491A"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FORM TAGS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HTML Forms are required when you want to collect some data from the site visitor. For example during user registration you would like to collect information such as name, email address, credit card, etc.</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lastRenderedPageBreak/>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There are various form elements available like text fields, textarea fields, drop-down menus, radio buttons, checkboxes, etc.</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 HTML </w:t>
      </w:r>
      <w:r>
        <w:rPr>
          <w:rFonts w:ascii="Verdana" w:hAnsi="Verdana"/>
          <w:b/>
          <w:bCs/>
          <w:color w:val="000000"/>
          <w:sz w:val="21"/>
          <w:szCs w:val="21"/>
        </w:rPr>
        <w:t>&lt;form&gt;</w:t>
      </w:r>
      <w:r>
        <w:rPr>
          <w:rFonts w:ascii="Verdana" w:hAnsi="Verdana"/>
          <w:color w:val="000000"/>
          <w:sz w:val="21"/>
          <w:szCs w:val="21"/>
        </w:rPr>
        <w:t xml:space="preserve"> tag is used to create an HTML form and it has following syntax:</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w:t>
      </w:r>
      <w:r>
        <w:rPr>
          <w:rStyle w:val="pln"/>
          <w:color w:val="313131"/>
        </w:rPr>
        <w:t xml:space="preserve"> </w:t>
      </w:r>
      <w:r>
        <w:rPr>
          <w:rStyle w:val="atn"/>
          <w:color w:val="313131"/>
        </w:rPr>
        <w:t>action</w:t>
      </w:r>
      <w:r>
        <w:rPr>
          <w:rStyle w:val="pun"/>
          <w:color w:val="313131"/>
        </w:rPr>
        <w:t>=</w:t>
      </w:r>
      <w:r>
        <w:rPr>
          <w:rStyle w:val="atv"/>
          <w:color w:val="313131"/>
        </w:rPr>
        <w:t>"Script URL"</w:t>
      </w:r>
      <w:r>
        <w:rPr>
          <w:rStyle w:val="pln"/>
          <w:color w:val="313131"/>
        </w:rPr>
        <w:t xml:space="preserve"> </w:t>
      </w:r>
      <w:r>
        <w:rPr>
          <w:rStyle w:val="atn"/>
          <w:color w:val="313131"/>
        </w:rPr>
        <w:t>method</w:t>
      </w:r>
      <w:r>
        <w:rPr>
          <w:rStyle w:val="pun"/>
          <w:color w:val="313131"/>
        </w:rPr>
        <w:t>=</w:t>
      </w:r>
      <w:r>
        <w:rPr>
          <w:rStyle w:val="atv"/>
          <w:color w:val="313131"/>
        </w:rPr>
        <w:t>"GET|POST"</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form elements like input, textarea etc.</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&lt;/form&gt;</w:t>
      </w: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Form 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Apart from common attributes, following is a list of the most frequently used form attributes:</w:t>
      </w:r>
    </w:p>
    <w:tbl>
      <w:tblPr>
        <w:tblW w:w="5000" w:type="pct"/>
        <w:tblCellMar>
          <w:top w:w="15" w:type="dxa"/>
          <w:left w:w="15" w:type="dxa"/>
          <w:bottom w:w="15" w:type="dxa"/>
          <w:right w:w="15" w:type="dxa"/>
        </w:tblCellMar>
        <w:tblLook w:val="04A0" w:firstRow="1" w:lastRow="0" w:firstColumn="1" w:lastColumn="0" w:noHBand="0" w:noVBand="1"/>
      </w:tblPr>
      <w:tblGrid>
        <w:gridCol w:w="960"/>
        <w:gridCol w:w="8400"/>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C91237" w:rsidP="007C2E63">
            <w:pPr>
              <w:spacing w:after="300" w:line="330" w:lineRule="atLeast"/>
              <w:ind w:left="90"/>
              <w:rPr>
                <w:rFonts w:ascii="Open Sans" w:hAnsi="Open Sans"/>
                <w:color w:val="313131"/>
                <w:sz w:val="21"/>
                <w:szCs w:val="21"/>
              </w:rPr>
            </w:pPr>
            <w:r>
              <w:rPr>
                <w:rFonts w:ascii="Open Sans" w:hAnsi="Open Sans"/>
                <w:color w:val="313131"/>
                <w:sz w:val="21"/>
                <w:szCs w:val="21"/>
              </w:rPr>
              <w:t>A</w:t>
            </w:r>
            <w:r w:rsidR="00804039">
              <w:rPr>
                <w:rFonts w:ascii="Open Sans" w:hAnsi="Open Sans"/>
                <w:color w:val="313131"/>
                <w:sz w:val="21"/>
                <w:szCs w:val="21"/>
              </w:rPr>
              <w:t>ction</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Backend script ready to process your passed data.</w:t>
            </w:r>
          </w:p>
        </w:tc>
      </w:tr>
      <w:tr w:rsidR="00804039" w:rsidTr="00804039">
        <w:tc>
          <w:tcPr>
            <w:tcW w:w="0" w:type="auto"/>
            <w:shd w:val="clear" w:color="auto" w:fill="auto"/>
            <w:vAlign w:val="center"/>
            <w:hideMark/>
          </w:tcPr>
          <w:p w:rsidR="00804039" w:rsidRDefault="00C91237" w:rsidP="007C2E63">
            <w:pPr>
              <w:spacing w:after="300" w:line="330" w:lineRule="atLeast"/>
              <w:ind w:left="90"/>
              <w:rPr>
                <w:rFonts w:ascii="Open Sans" w:hAnsi="Open Sans"/>
                <w:color w:val="313131"/>
                <w:sz w:val="21"/>
                <w:szCs w:val="21"/>
              </w:rPr>
            </w:pPr>
            <w:r>
              <w:rPr>
                <w:rFonts w:ascii="Open Sans" w:hAnsi="Open Sans"/>
                <w:color w:val="313131"/>
                <w:sz w:val="21"/>
                <w:szCs w:val="21"/>
              </w:rPr>
              <w:t>M</w:t>
            </w:r>
            <w:r w:rsidR="00804039">
              <w:rPr>
                <w:rFonts w:ascii="Open Sans" w:hAnsi="Open Sans"/>
                <w:color w:val="313131"/>
                <w:sz w:val="21"/>
                <w:szCs w:val="21"/>
              </w:rPr>
              <w:t>ethod</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Method to be used to upload data. The most frequently used are GET and POST methods.</w:t>
            </w:r>
          </w:p>
        </w:tc>
      </w:tr>
      <w:tr w:rsidR="00804039" w:rsidTr="00804039">
        <w:tc>
          <w:tcPr>
            <w:tcW w:w="0" w:type="auto"/>
            <w:shd w:val="clear" w:color="auto" w:fill="auto"/>
            <w:vAlign w:val="center"/>
            <w:hideMark/>
          </w:tcPr>
          <w:p w:rsidR="00804039" w:rsidRDefault="00C91237" w:rsidP="007C2E63">
            <w:pPr>
              <w:spacing w:after="300" w:line="330" w:lineRule="atLeast"/>
              <w:ind w:left="90"/>
              <w:rPr>
                <w:rFonts w:ascii="Open Sans" w:hAnsi="Open Sans"/>
                <w:color w:val="313131"/>
                <w:sz w:val="21"/>
                <w:szCs w:val="21"/>
              </w:rPr>
            </w:pPr>
            <w:r>
              <w:rPr>
                <w:rFonts w:ascii="Open Sans" w:hAnsi="Open Sans"/>
                <w:color w:val="313131"/>
                <w:sz w:val="21"/>
                <w:szCs w:val="21"/>
              </w:rPr>
              <w:t>T</w:t>
            </w:r>
            <w:r w:rsidR="00804039">
              <w:rPr>
                <w:rFonts w:ascii="Open Sans" w:hAnsi="Open Sans"/>
                <w:color w:val="313131"/>
                <w:sz w:val="21"/>
                <w:szCs w:val="21"/>
              </w:rPr>
              <w:t>arget</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Specify the target window or frame where the result of the script will be displayed. It takes values like _blank, _self, _parent etc.</w:t>
            </w:r>
          </w:p>
        </w:tc>
      </w:tr>
      <w:tr w:rsidR="00804039" w:rsidTr="00804039">
        <w:tc>
          <w:tcPr>
            <w:tcW w:w="0" w:type="auto"/>
            <w:shd w:val="clear" w:color="auto" w:fill="auto"/>
            <w:vAlign w:val="center"/>
            <w:hideMark/>
          </w:tcPr>
          <w:p w:rsidR="00804039" w:rsidRDefault="00C91237" w:rsidP="007C2E63">
            <w:pPr>
              <w:spacing w:after="300" w:line="330" w:lineRule="atLeast"/>
              <w:ind w:left="90"/>
              <w:rPr>
                <w:rFonts w:ascii="Open Sans" w:hAnsi="Open Sans"/>
                <w:color w:val="313131"/>
                <w:sz w:val="21"/>
                <w:szCs w:val="21"/>
              </w:rPr>
            </w:pPr>
            <w:r>
              <w:rPr>
                <w:rFonts w:ascii="Open Sans" w:hAnsi="Open Sans"/>
                <w:color w:val="313131"/>
                <w:sz w:val="21"/>
                <w:szCs w:val="21"/>
              </w:rPr>
              <w:t>E</w:t>
            </w:r>
            <w:r w:rsidR="00804039">
              <w:rPr>
                <w:rFonts w:ascii="Open Sans" w:hAnsi="Open Sans"/>
                <w:color w:val="313131"/>
                <w:sz w:val="21"/>
                <w:szCs w:val="21"/>
              </w:rPr>
              <w:t>nctype</w:t>
            </w:r>
          </w:p>
        </w:tc>
        <w:tc>
          <w:tcPr>
            <w:tcW w:w="0" w:type="auto"/>
            <w:shd w:val="clear" w:color="auto" w:fill="auto"/>
            <w:vAlign w:val="center"/>
            <w:hideMark/>
          </w:tcPr>
          <w:p w:rsidR="00804039" w:rsidRDefault="00804039" w:rsidP="007C2E63">
            <w:pPr>
              <w:spacing w:after="240" w:line="360" w:lineRule="atLeast"/>
              <w:ind w:left="90" w:right="48"/>
              <w:jc w:val="both"/>
              <w:rPr>
                <w:rFonts w:ascii="Open Sans" w:hAnsi="Open Sans"/>
                <w:color w:val="000000"/>
                <w:sz w:val="21"/>
                <w:szCs w:val="21"/>
              </w:rPr>
            </w:pPr>
            <w:r>
              <w:rPr>
                <w:rFonts w:ascii="Open Sans" w:hAnsi="Open Sans"/>
                <w:color w:val="000000"/>
                <w:sz w:val="21"/>
                <w:szCs w:val="21"/>
              </w:rPr>
              <w:t>You can use the enctype attribute to specify how the browser encodes the data before it sends it to the server. Possible values are:</w:t>
            </w:r>
          </w:p>
          <w:p w:rsidR="00804039" w:rsidRDefault="00804039" w:rsidP="007C2E63">
            <w:pPr>
              <w:numPr>
                <w:ilvl w:val="0"/>
                <w:numId w:val="19"/>
              </w:numPr>
              <w:spacing w:after="240" w:line="360" w:lineRule="atLeast"/>
              <w:ind w:left="90" w:right="48"/>
              <w:jc w:val="both"/>
              <w:rPr>
                <w:rFonts w:ascii="Open Sans" w:hAnsi="Open Sans"/>
                <w:color w:val="000000"/>
                <w:sz w:val="21"/>
                <w:szCs w:val="21"/>
              </w:rPr>
            </w:pPr>
            <w:r>
              <w:rPr>
                <w:rFonts w:ascii="Open Sans" w:hAnsi="Open Sans"/>
                <w:b/>
                <w:bCs/>
                <w:color w:val="000000"/>
                <w:sz w:val="21"/>
                <w:szCs w:val="21"/>
              </w:rPr>
              <w:t>application/x-www-form-urlencoded</w:t>
            </w:r>
            <w:r>
              <w:rPr>
                <w:rFonts w:ascii="Open Sans" w:hAnsi="Open Sans"/>
                <w:color w:val="000000"/>
                <w:sz w:val="21"/>
                <w:szCs w:val="21"/>
              </w:rPr>
              <w:t xml:space="preserve"> - This is the standard method most forms use in simple scenarios.</w:t>
            </w:r>
          </w:p>
          <w:p w:rsidR="00804039" w:rsidRDefault="00804039" w:rsidP="007C2E63">
            <w:pPr>
              <w:numPr>
                <w:ilvl w:val="0"/>
                <w:numId w:val="19"/>
              </w:numPr>
              <w:spacing w:after="240" w:line="360" w:lineRule="atLeast"/>
              <w:ind w:left="90" w:right="48"/>
              <w:jc w:val="both"/>
              <w:rPr>
                <w:rFonts w:ascii="Open Sans" w:hAnsi="Open Sans"/>
                <w:color w:val="000000"/>
                <w:sz w:val="21"/>
                <w:szCs w:val="21"/>
              </w:rPr>
            </w:pPr>
            <w:r>
              <w:rPr>
                <w:rFonts w:ascii="Open Sans" w:hAnsi="Open Sans"/>
                <w:b/>
                <w:bCs/>
                <w:color w:val="000000"/>
                <w:sz w:val="21"/>
                <w:szCs w:val="21"/>
              </w:rPr>
              <w:t>mutlipart/form-data</w:t>
            </w:r>
            <w:r>
              <w:rPr>
                <w:rFonts w:ascii="Open Sans" w:hAnsi="Open Sans"/>
                <w:color w:val="000000"/>
                <w:sz w:val="21"/>
                <w:szCs w:val="21"/>
              </w:rPr>
              <w:t xml:space="preserve"> - This is used when you want to upload binary data in the form of files like image, word file etc.</w:t>
            </w:r>
          </w:p>
        </w:tc>
      </w:tr>
    </w:tbl>
    <w:p w:rsidR="00804039" w:rsidRDefault="00804039" w:rsidP="007C2E63">
      <w:pPr>
        <w:spacing w:after="240" w:line="360" w:lineRule="atLeast"/>
        <w:ind w:left="90" w:right="48"/>
        <w:jc w:val="both"/>
        <w:rPr>
          <w:rFonts w:ascii="Verdana" w:hAnsi="Verdana"/>
          <w:color w:val="000000"/>
          <w:sz w:val="21"/>
          <w:szCs w:val="21"/>
        </w:rPr>
      </w:pPr>
      <w:r>
        <w:rPr>
          <w:rFonts w:ascii="Verdana" w:hAnsi="Verdana"/>
          <w:b/>
          <w:bCs/>
          <w:color w:val="000000"/>
          <w:sz w:val="21"/>
          <w:szCs w:val="21"/>
        </w:rPr>
        <w:t xml:space="preserve">Note: </w:t>
      </w:r>
      <w:r>
        <w:rPr>
          <w:rFonts w:ascii="Verdana" w:hAnsi="Verdana"/>
          <w:color w:val="000000"/>
          <w:sz w:val="21"/>
          <w:szCs w:val="21"/>
        </w:rPr>
        <w:t xml:space="preserve">You can refer to </w:t>
      </w:r>
      <w:hyperlink r:id="rId204" w:history="1">
        <w:r>
          <w:rPr>
            <w:rFonts w:ascii="Verdana" w:hAnsi="Verdana"/>
            <w:b/>
            <w:bCs/>
            <w:color w:val="313131"/>
            <w:sz w:val="21"/>
            <w:szCs w:val="21"/>
          </w:rPr>
          <w:t>Perl &amp; CGI</w:t>
        </w:r>
      </w:hyperlink>
      <w:r>
        <w:rPr>
          <w:rFonts w:ascii="Verdana" w:hAnsi="Verdana"/>
          <w:color w:val="000000"/>
          <w:sz w:val="21"/>
          <w:szCs w:val="21"/>
        </w:rPr>
        <w:t xml:space="preserve"> for a detail on how form data upload works.</w:t>
      </w:r>
    </w:p>
    <w:p w:rsidR="00C91237" w:rsidRDefault="00C91237" w:rsidP="007C2E63">
      <w:pPr>
        <w:spacing w:before="48" w:after="48" w:line="360" w:lineRule="atLeast"/>
        <w:ind w:left="90" w:right="48"/>
        <w:outlineLvl w:val="2"/>
        <w:rPr>
          <w:rFonts w:ascii="Verdana" w:hAnsi="Verdana"/>
          <w:color w:val="121214"/>
          <w:spacing w:val="-15"/>
          <w:sz w:val="36"/>
          <w:szCs w:val="36"/>
        </w:rPr>
      </w:pP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lastRenderedPageBreak/>
        <w:t>HTML Form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There are different types of form controls that you can use to collect data using HTML form:</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Text Input Controls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Checkboxes Controls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Radio Box Controls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Select Box Controls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File Select boxes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Hidden Controls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Clickable Buttons</w:t>
      </w:r>
    </w:p>
    <w:p w:rsidR="00804039" w:rsidRDefault="00804039" w:rsidP="007C2E63">
      <w:pPr>
        <w:numPr>
          <w:ilvl w:val="0"/>
          <w:numId w:val="20"/>
        </w:numPr>
        <w:spacing w:after="240" w:line="360" w:lineRule="atLeast"/>
        <w:ind w:left="90" w:right="48"/>
        <w:jc w:val="both"/>
        <w:rPr>
          <w:rFonts w:ascii="Verdana" w:hAnsi="Verdana"/>
          <w:color w:val="000000"/>
          <w:sz w:val="21"/>
          <w:szCs w:val="21"/>
        </w:rPr>
      </w:pPr>
      <w:r>
        <w:rPr>
          <w:rFonts w:ascii="Verdana" w:hAnsi="Verdana"/>
          <w:color w:val="000000"/>
          <w:sz w:val="21"/>
          <w:szCs w:val="21"/>
        </w:rPr>
        <w:t>Submit and Reset Button</w:t>
      </w: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Text Input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There are three types of text input used on forms:</w:t>
      </w:r>
    </w:p>
    <w:p w:rsidR="00804039" w:rsidRDefault="00804039" w:rsidP="007C2E63">
      <w:pPr>
        <w:numPr>
          <w:ilvl w:val="0"/>
          <w:numId w:val="21"/>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Single-line text input controls -</w:t>
      </w:r>
      <w:r>
        <w:rPr>
          <w:rFonts w:ascii="Verdana" w:hAnsi="Verdana"/>
          <w:color w:val="000000"/>
          <w:sz w:val="21"/>
          <w:szCs w:val="21"/>
        </w:rPr>
        <w:t xml:space="preserve"> This control is used for items that require only one line of user input, such as search boxes or names. They are created using HTML </w:t>
      </w:r>
      <w:r>
        <w:rPr>
          <w:rFonts w:ascii="Verdana" w:hAnsi="Verdana"/>
          <w:b/>
          <w:bCs/>
          <w:color w:val="000000"/>
          <w:sz w:val="21"/>
          <w:szCs w:val="21"/>
        </w:rPr>
        <w:t>&lt;input&gt;</w:t>
      </w:r>
      <w:r>
        <w:rPr>
          <w:rFonts w:ascii="Verdana" w:hAnsi="Verdana"/>
          <w:color w:val="000000"/>
          <w:sz w:val="21"/>
          <w:szCs w:val="21"/>
        </w:rPr>
        <w:t xml:space="preserve"> tag.</w:t>
      </w:r>
    </w:p>
    <w:p w:rsidR="00804039" w:rsidRDefault="00804039" w:rsidP="007C2E63">
      <w:pPr>
        <w:numPr>
          <w:ilvl w:val="0"/>
          <w:numId w:val="21"/>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Password input controls -</w:t>
      </w:r>
      <w:r>
        <w:rPr>
          <w:rFonts w:ascii="Verdana" w:hAnsi="Verdana"/>
          <w:color w:val="000000"/>
          <w:sz w:val="21"/>
          <w:szCs w:val="21"/>
        </w:rPr>
        <w:t xml:space="preserve"> This is also a single-line text input but it masks the character as soon as a user enters it. They are also created using HTMl &lt;input&gt; tag.</w:t>
      </w:r>
    </w:p>
    <w:p w:rsidR="00804039" w:rsidRDefault="00804039" w:rsidP="007C2E63">
      <w:pPr>
        <w:numPr>
          <w:ilvl w:val="0"/>
          <w:numId w:val="21"/>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Multi-line text input controls -</w:t>
      </w:r>
      <w:r>
        <w:rPr>
          <w:rFonts w:ascii="Verdana" w:hAnsi="Verdana"/>
          <w:color w:val="000000"/>
          <w:sz w:val="21"/>
          <w:szCs w:val="21"/>
        </w:rPr>
        <w:t xml:space="preserve"> This is used when the user is required to give details that may be longer than a single sentence. Multi-line input controls are created using HTML </w:t>
      </w:r>
      <w:r>
        <w:rPr>
          <w:rFonts w:ascii="Verdana" w:hAnsi="Verdana"/>
          <w:b/>
          <w:bCs/>
          <w:color w:val="000000"/>
          <w:sz w:val="21"/>
          <w:szCs w:val="21"/>
        </w:rPr>
        <w:t>&lt;textarea&gt;</w:t>
      </w:r>
      <w:r>
        <w:rPr>
          <w:rFonts w:ascii="Verdana" w:hAnsi="Verdana"/>
          <w:color w:val="000000"/>
          <w:sz w:val="21"/>
          <w:szCs w:val="21"/>
        </w:rPr>
        <w:t xml:space="preserve"> tag.</w:t>
      </w: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Single-line text input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control is used for items that require only one line of user input, such as search boxes or names. They are created using HTML &lt;input&gt; tag.</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lastRenderedPageBreak/>
        <w:t>Here is a basic example of a single-line text input used to take first name and last name: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Text Input Control</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First name: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"text"</w:t>
      </w:r>
      <w:r>
        <w:rPr>
          <w:rStyle w:val="pln"/>
          <w:color w:val="313131"/>
        </w:rPr>
        <w:t xml:space="preserve"> </w:t>
      </w:r>
      <w:r>
        <w:rPr>
          <w:rStyle w:val="atn"/>
          <w:color w:val="313131"/>
        </w:rPr>
        <w:t>name</w:t>
      </w:r>
      <w:r>
        <w:rPr>
          <w:rStyle w:val="pun"/>
          <w:color w:val="313131"/>
        </w:rPr>
        <w:t>=</w:t>
      </w:r>
      <w:r>
        <w:rPr>
          <w:rStyle w:val="atv"/>
          <w:color w:val="313131"/>
        </w:rPr>
        <w:t>"first_name"</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Last name: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"text"</w:t>
      </w:r>
      <w:r>
        <w:rPr>
          <w:rStyle w:val="pln"/>
          <w:color w:val="313131"/>
        </w:rPr>
        <w:t xml:space="preserve"> </w:t>
      </w:r>
      <w:r>
        <w:rPr>
          <w:rStyle w:val="atn"/>
          <w:color w:val="313131"/>
        </w:rPr>
        <w:t>name</w:t>
      </w:r>
      <w:r>
        <w:rPr>
          <w:rStyle w:val="pun"/>
          <w:color w:val="313131"/>
        </w:rPr>
        <w:t>=</w:t>
      </w:r>
      <w:r>
        <w:rPr>
          <w:rStyle w:val="atv"/>
          <w:color w:val="313131"/>
        </w:rPr>
        <w:t>"last_name"</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t xml:space="preserve">First name: </w:t>
      </w:r>
      <w:r>
        <w:rPr>
          <w:rFonts w:ascii="Verdana" w:hAnsi="Verdana"/>
          <w:color w:val="31313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4" type="#_x0000_t75" style="width:51.6pt;height:18pt" o:ole="">
            <v:imagedata r:id="rId205" o:title=""/>
          </v:shape>
          <w:control r:id="rId206" w:name="DefaultOcxName" w:shapeid="_x0000_i1404"/>
        </w:object>
      </w:r>
      <w:r>
        <w:rPr>
          <w:rFonts w:ascii="Verdana" w:hAnsi="Verdana"/>
          <w:color w:val="313131"/>
          <w:sz w:val="21"/>
          <w:szCs w:val="21"/>
        </w:rPr>
        <w:br/>
        <w:t xml:space="preserve">Last name: </w:t>
      </w:r>
      <w:r>
        <w:rPr>
          <w:rFonts w:ascii="Verdana" w:hAnsi="Verdana"/>
          <w:color w:val="313131"/>
          <w:sz w:val="21"/>
          <w:szCs w:val="21"/>
        </w:rPr>
        <w:object w:dxaOrig="1440" w:dyaOrig="1440">
          <v:shape id="_x0000_i1403" type="#_x0000_t75" style="width:51.6pt;height:18pt" o:ole="">
            <v:imagedata r:id="rId205" o:title=""/>
          </v:shape>
          <w:control r:id="rId207" w:name="DefaultOcxName1" w:shapeid="_x0000_i1403"/>
        </w:objec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attributes for &lt;input&gt; tag for creating text field.</w:t>
      </w:r>
    </w:p>
    <w:tbl>
      <w:tblPr>
        <w:tblW w:w="5000" w:type="pct"/>
        <w:tblCellMar>
          <w:top w:w="15" w:type="dxa"/>
          <w:left w:w="15" w:type="dxa"/>
          <w:bottom w:w="15" w:type="dxa"/>
          <w:right w:w="15" w:type="dxa"/>
        </w:tblCellMar>
        <w:tblLook w:val="04A0" w:firstRow="1" w:lastRow="0" w:firstColumn="1" w:lastColumn="0" w:noHBand="0" w:noVBand="1"/>
      </w:tblPr>
      <w:tblGrid>
        <w:gridCol w:w="1022"/>
        <w:gridCol w:w="8338"/>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type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Indicates the type of input control and for text input control it will be set to </w:t>
            </w:r>
            <w:r>
              <w:rPr>
                <w:rFonts w:ascii="Open Sans" w:hAnsi="Open Sans"/>
                <w:b/>
                <w:bCs/>
                <w:color w:val="313131"/>
                <w:sz w:val="21"/>
                <w:szCs w:val="21"/>
              </w:rPr>
              <w:t>text</w:t>
            </w:r>
            <w:r>
              <w:rPr>
                <w:rFonts w:ascii="Open Sans" w:hAnsi="Open Sans"/>
                <w:color w:val="313131"/>
                <w:sz w:val="21"/>
                <w:szCs w:val="21"/>
              </w:rPr>
              <w:t>.</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value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can be used to provide an initial value inside the control.</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size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Allows to specify the width of the text-input control in terms of characters.</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maxlength</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Allows to specify the maximum number of characters a user can enter into the text box.</w:t>
            </w:r>
          </w:p>
        </w:tc>
      </w:tr>
    </w:tbl>
    <w:p w:rsidR="00C91237" w:rsidRDefault="00C91237" w:rsidP="007C2E63">
      <w:pPr>
        <w:spacing w:before="48" w:after="48" w:line="360" w:lineRule="atLeast"/>
        <w:ind w:left="90" w:right="48"/>
        <w:outlineLvl w:val="2"/>
        <w:rPr>
          <w:rFonts w:ascii="Verdana" w:hAnsi="Verdana"/>
          <w:color w:val="121214"/>
          <w:spacing w:val="-15"/>
          <w:sz w:val="36"/>
          <w:szCs w:val="36"/>
        </w:rPr>
      </w:pP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lastRenderedPageBreak/>
        <w:t>Password input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This is also a single-line text input but it masks the character as soon as a user enters it. They are also created using HTML &lt;input&gt; tag but type attribute is set to </w:t>
      </w:r>
      <w:r>
        <w:rPr>
          <w:rFonts w:ascii="Verdana" w:hAnsi="Verdana"/>
          <w:b/>
          <w:bCs/>
          <w:color w:val="000000"/>
          <w:sz w:val="21"/>
          <w:szCs w:val="21"/>
        </w:rPr>
        <w:t>password</w:t>
      </w:r>
      <w:r>
        <w:rPr>
          <w:rFonts w:ascii="Verdana" w:hAnsi="Verdana"/>
          <w:color w:val="000000"/>
          <w:sz w:val="21"/>
          <w:szCs w:val="21"/>
        </w:rPr>
        <w:t>.</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a basic example of a single-line password input used to take user password:</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Password Input Control</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User ID :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"text"</w:t>
      </w:r>
      <w:r>
        <w:rPr>
          <w:rStyle w:val="pln"/>
          <w:color w:val="313131"/>
        </w:rPr>
        <w:t xml:space="preserve"> </w:t>
      </w:r>
      <w:r>
        <w:rPr>
          <w:rStyle w:val="atn"/>
          <w:color w:val="313131"/>
        </w:rPr>
        <w:t>name</w:t>
      </w:r>
      <w:r>
        <w:rPr>
          <w:rStyle w:val="pun"/>
          <w:color w:val="313131"/>
        </w:rPr>
        <w:t>=</w:t>
      </w:r>
      <w:r>
        <w:rPr>
          <w:rStyle w:val="atv"/>
          <w:color w:val="313131"/>
        </w:rPr>
        <w:t>"user_id"</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&lt;br&gt;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Password:  </w:t>
      </w: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"password"</w:t>
      </w:r>
      <w:r>
        <w:rPr>
          <w:rStyle w:val="pln"/>
          <w:color w:val="313131"/>
        </w:rPr>
        <w:t xml:space="preserve"> </w:t>
      </w:r>
      <w:r>
        <w:rPr>
          <w:rStyle w:val="atn"/>
          <w:color w:val="313131"/>
        </w:rPr>
        <w:t>name</w:t>
      </w:r>
      <w:r>
        <w:rPr>
          <w:rStyle w:val="pun"/>
          <w:color w:val="313131"/>
        </w:rPr>
        <w:t>=</w:t>
      </w:r>
      <w:r>
        <w:rPr>
          <w:rStyle w:val="atv"/>
          <w:color w:val="313131"/>
        </w:rPr>
        <w:t>"password"</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t xml:space="preserve">User ID :   </w:t>
      </w:r>
      <w:r>
        <w:rPr>
          <w:rFonts w:ascii="Verdana" w:hAnsi="Verdana"/>
          <w:color w:val="313131"/>
          <w:sz w:val="21"/>
          <w:szCs w:val="21"/>
        </w:rPr>
        <w:object w:dxaOrig="1440" w:dyaOrig="1440">
          <v:shape id="_x0000_i1402" type="#_x0000_t75" style="width:51.6pt;height:18pt" o:ole="">
            <v:imagedata r:id="rId205" o:title=""/>
          </v:shape>
          <w:control r:id="rId208" w:name="DefaultOcxName2" w:shapeid="_x0000_i1402"/>
        </w:object>
      </w:r>
      <w:r>
        <w:rPr>
          <w:rFonts w:ascii="Verdana" w:hAnsi="Verdana"/>
          <w:color w:val="313131"/>
          <w:sz w:val="21"/>
          <w:szCs w:val="21"/>
        </w:rPr>
        <w:br/>
        <w:t xml:space="preserve">Password: </w:t>
      </w:r>
      <w:r>
        <w:rPr>
          <w:rFonts w:ascii="Verdana" w:hAnsi="Verdana"/>
          <w:color w:val="313131"/>
          <w:sz w:val="21"/>
          <w:szCs w:val="21"/>
        </w:rPr>
        <w:object w:dxaOrig="1440" w:dyaOrig="1440">
          <v:shape id="_x0000_i1401" type="#_x0000_t75" style="width:51.6pt;height:18pt" o:ole="">
            <v:imagedata r:id="rId205" o:title=""/>
          </v:shape>
          <w:control r:id="rId209" w:name="DefaultOcxName3" w:shapeid="_x0000_i1401"/>
        </w:objec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attributes for &lt;input&gt; tag for creating password field.</w:t>
      </w:r>
    </w:p>
    <w:tbl>
      <w:tblPr>
        <w:tblW w:w="5000" w:type="pct"/>
        <w:tblCellMar>
          <w:top w:w="15" w:type="dxa"/>
          <w:left w:w="15" w:type="dxa"/>
          <w:bottom w:w="15" w:type="dxa"/>
          <w:right w:w="15" w:type="dxa"/>
        </w:tblCellMar>
        <w:tblLook w:val="04A0" w:firstRow="1" w:lastRow="0" w:firstColumn="1" w:lastColumn="0" w:noHBand="0" w:noVBand="1"/>
      </w:tblPr>
      <w:tblGrid>
        <w:gridCol w:w="1022"/>
        <w:gridCol w:w="8338"/>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type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Indicates the type of input control and for password input control it will be set to </w:t>
            </w:r>
            <w:r>
              <w:rPr>
                <w:rFonts w:ascii="Open Sans" w:hAnsi="Open Sans"/>
                <w:b/>
                <w:bCs/>
                <w:color w:val="313131"/>
                <w:sz w:val="21"/>
                <w:szCs w:val="21"/>
              </w:rPr>
              <w:t>password</w:t>
            </w:r>
            <w:r>
              <w:rPr>
                <w:rFonts w:ascii="Open Sans" w:hAnsi="Open Sans"/>
                <w:color w:val="313131"/>
                <w:sz w:val="21"/>
                <w:szCs w:val="21"/>
              </w:rPr>
              <w:t>.</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value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can be used to provide an initial value inside the control.</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lastRenderedPageBreak/>
              <w:t>size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Allows to specify the width of the text-input control in terms of characters.</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maxlength</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Allows to specify the maximum number of characters a user can enter into the text box.</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Multiple-Line Text Input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is used when the user is required to give details that may be longer than a single sentence. Multi-line input controls are created using HTML &lt;textarea&gt; tag.</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a basic example of a multi-line text input used to take item description:</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Multiple-Line Input Control</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Description : </w:t>
      </w:r>
      <w:r>
        <w:rPr>
          <w:rStyle w:val="tag"/>
          <w:color w:val="313131"/>
        </w:rPr>
        <w:t>&lt;br</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&lt;textarea</w:t>
      </w:r>
      <w:r>
        <w:rPr>
          <w:rStyle w:val="pln"/>
          <w:color w:val="313131"/>
        </w:rPr>
        <w:t xml:space="preserve"> </w:t>
      </w:r>
      <w:r>
        <w:rPr>
          <w:rStyle w:val="atn"/>
          <w:color w:val="313131"/>
        </w:rPr>
        <w:t>rows</w:t>
      </w:r>
      <w:r>
        <w:rPr>
          <w:rStyle w:val="pun"/>
          <w:color w:val="313131"/>
        </w:rPr>
        <w:t>=</w:t>
      </w:r>
      <w:r>
        <w:rPr>
          <w:rStyle w:val="atv"/>
          <w:color w:val="313131"/>
        </w:rPr>
        <w:t>"5"</w:t>
      </w:r>
      <w:r>
        <w:rPr>
          <w:rStyle w:val="pln"/>
          <w:color w:val="313131"/>
        </w:rPr>
        <w:t xml:space="preserve"> </w:t>
      </w:r>
      <w:r>
        <w:rPr>
          <w:rStyle w:val="atn"/>
          <w:color w:val="313131"/>
        </w:rPr>
        <w:t>cols</w:t>
      </w:r>
      <w:r>
        <w:rPr>
          <w:rStyle w:val="pun"/>
          <w:color w:val="313131"/>
        </w:rPr>
        <w:t>=</w:t>
      </w:r>
      <w:r>
        <w:rPr>
          <w:rStyle w:val="atv"/>
          <w:color w:val="313131"/>
        </w:rPr>
        <w:t>"50"</w:t>
      </w:r>
      <w:r>
        <w:rPr>
          <w:rStyle w:val="pln"/>
          <w:color w:val="313131"/>
        </w:rPr>
        <w:t xml:space="preserve"> </w:t>
      </w:r>
      <w:r>
        <w:rPr>
          <w:rStyle w:val="atn"/>
          <w:color w:val="313131"/>
        </w:rPr>
        <w:t>name</w:t>
      </w:r>
      <w:r>
        <w:rPr>
          <w:rStyle w:val="pun"/>
          <w:color w:val="313131"/>
        </w:rPr>
        <w:t>=</w:t>
      </w:r>
      <w:r>
        <w:rPr>
          <w:rStyle w:val="atv"/>
          <w:color w:val="313131"/>
        </w:rPr>
        <w:t>"description"</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Enter description here...</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&lt;/textarea&gt;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t xml:space="preserve">Description : </w:t>
      </w:r>
      <w:r>
        <w:rPr>
          <w:rFonts w:ascii="Verdana" w:hAnsi="Verdana"/>
          <w:color w:val="313131"/>
          <w:sz w:val="21"/>
          <w:szCs w:val="21"/>
        </w:rPr>
        <w:br/>
      </w:r>
      <w:r>
        <w:rPr>
          <w:rFonts w:ascii="Verdana" w:hAnsi="Verdana"/>
          <w:color w:val="313131"/>
          <w:sz w:val="21"/>
          <w:szCs w:val="21"/>
        </w:rPr>
        <w:object w:dxaOrig="1440" w:dyaOrig="1440">
          <v:shape id="_x0000_i1400" type="#_x0000_t75" style="width:265.8pt;height:66.6pt" o:ole="">
            <v:imagedata r:id="rId210" o:title=""/>
          </v:shape>
          <w:control r:id="rId211" w:name="DefaultOcxName4" w:shapeid="_x0000_i1400"/>
        </w:objec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attributes for &lt;textarea&gt; tag.</w:t>
      </w:r>
    </w:p>
    <w:tbl>
      <w:tblPr>
        <w:tblW w:w="5000" w:type="pct"/>
        <w:tblCellMar>
          <w:top w:w="15" w:type="dxa"/>
          <w:left w:w="15" w:type="dxa"/>
          <w:bottom w:w="15" w:type="dxa"/>
          <w:right w:w="15" w:type="dxa"/>
        </w:tblCellMar>
        <w:tblLook w:val="04A0" w:firstRow="1" w:lastRow="0" w:firstColumn="1" w:lastColumn="0" w:noHBand="0" w:noVBand="1"/>
      </w:tblPr>
      <w:tblGrid>
        <w:gridCol w:w="979"/>
        <w:gridCol w:w="8381"/>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lastRenderedPageBreak/>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rows</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Indicates the number of rows of text area box.</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cols</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Indicates the number of columns of text area box</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Checkbox Control</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Checkboxes are used when more than one option is required to be selected. They are also created using HTML &lt;input&gt; tag but type attribute is set to </w:t>
      </w:r>
      <w:r>
        <w:rPr>
          <w:rFonts w:ascii="Verdana" w:hAnsi="Verdana"/>
          <w:b/>
          <w:bCs/>
          <w:color w:val="000000"/>
          <w:sz w:val="21"/>
          <w:szCs w:val="21"/>
        </w:rPr>
        <w:t>checkbox</w:t>
      </w:r>
      <w:r>
        <w:rPr>
          <w:rFonts w:ascii="Verdana" w:hAnsi="Verdana"/>
          <w:color w:val="000000"/>
          <w:sz w:val="21"/>
          <w:szCs w:val="21"/>
        </w:rPr>
        <w:t>.</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an example HTML code for a form with two checkboxes: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Checkbox Control</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"checkbox"</w:t>
      </w:r>
      <w:r>
        <w:rPr>
          <w:rStyle w:val="pln"/>
          <w:color w:val="313131"/>
        </w:rPr>
        <w:t xml:space="preserve"> </w:t>
      </w:r>
      <w:r>
        <w:rPr>
          <w:rStyle w:val="atn"/>
          <w:color w:val="313131"/>
        </w:rPr>
        <w:t>name</w:t>
      </w:r>
      <w:r>
        <w:rPr>
          <w:rStyle w:val="pun"/>
          <w:color w:val="313131"/>
        </w:rPr>
        <w:t>=</w:t>
      </w:r>
      <w:r>
        <w:rPr>
          <w:rStyle w:val="atv"/>
          <w:color w:val="313131"/>
        </w:rPr>
        <w:t>"maths"</w:t>
      </w:r>
      <w:r>
        <w:rPr>
          <w:rStyle w:val="pln"/>
          <w:color w:val="313131"/>
        </w:rPr>
        <w:t xml:space="preserve"> </w:t>
      </w:r>
      <w:r>
        <w:rPr>
          <w:rStyle w:val="atn"/>
          <w:color w:val="313131"/>
        </w:rPr>
        <w:t>value</w:t>
      </w:r>
      <w:r>
        <w:rPr>
          <w:rStyle w:val="pun"/>
          <w:color w:val="313131"/>
        </w:rPr>
        <w:t>=</w:t>
      </w:r>
      <w:r>
        <w:rPr>
          <w:rStyle w:val="atv"/>
          <w:color w:val="313131"/>
        </w:rPr>
        <w:t>"on"</w:t>
      </w:r>
      <w:r>
        <w:rPr>
          <w:rStyle w:val="tag"/>
          <w:color w:val="313131"/>
        </w:rPr>
        <w:t>&gt;</w:t>
      </w:r>
      <w:r>
        <w:rPr>
          <w:rStyle w:val="pln"/>
          <w:color w:val="313131"/>
        </w:rPr>
        <w:t xml:space="preserve"> Maths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"checkbox"</w:t>
      </w:r>
      <w:r>
        <w:rPr>
          <w:rStyle w:val="pln"/>
          <w:color w:val="313131"/>
        </w:rPr>
        <w:t xml:space="preserve"> </w:t>
      </w:r>
      <w:r>
        <w:rPr>
          <w:rStyle w:val="atn"/>
          <w:color w:val="313131"/>
        </w:rPr>
        <w:t>name</w:t>
      </w:r>
      <w:r>
        <w:rPr>
          <w:rStyle w:val="pun"/>
          <w:color w:val="313131"/>
        </w:rPr>
        <w:t>=</w:t>
      </w:r>
      <w:r>
        <w:rPr>
          <w:rStyle w:val="atv"/>
          <w:color w:val="313131"/>
        </w:rPr>
        <w:t>"physics"</w:t>
      </w:r>
      <w:r>
        <w:rPr>
          <w:rStyle w:val="pln"/>
          <w:color w:val="313131"/>
        </w:rPr>
        <w:t xml:space="preserve"> </w:t>
      </w:r>
      <w:r>
        <w:rPr>
          <w:rStyle w:val="atn"/>
          <w:color w:val="313131"/>
        </w:rPr>
        <w:t>value</w:t>
      </w:r>
      <w:r>
        <w:rPr>
          <w:rStyle w:val="pun"/>
          <w:color w:val="313131"/>
        </w:rPr>
        <w:t>=</w:t>
      </w:r>
      <w:r>
        <w:rPr>
          <w:rStyle w:val="atv"/>
          <w:color w:val="313131"/>
        </w:rPr>
        <w:t>"on"</w:t>
      </w:r>
      <w:r>
        <w:rPr>
          <w:rStyle w:val="tag"/>
          <w:color w:val="313131"/>
        </w:rPr>
        <w:t>&gt;</w:t>
      </w:r>
      <w:r>
        <w:rPr>
          <w:rStyle w:val="pln"/>
          <w:color w:val="313131"/>
        </w:rPr>
        <w:t xml:space="preserve"> Physics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object w:dxaOrig="1440" w:dyaOrig="1440">
          <v:shape id="_x0000_i1399" type="#_x0000_t75" style="width:18pt;height:15.6pt" o:ole="">
            <v:imagedata r:id="rId212" o:title=""/>
          </v:shape>
          <w:control r:id="rId213" w:name="DefaultOcxName5" w:shapeid="_x0000_i1399"/>
        </w:object>
      </w:r>
      <w:r>
        <w:rPr>
          <w:rFonts w:ascii="Verdana" w:hAnsi="Verdana"/>
          <w:color w:val="313131"/>
          <w:sz w:val="21"/>
          <w:szCs w:val="21"/>
        </w:rPr>
        <w:t xml:space="preserve">Maths </w:t>
      </w:r>
      <w:r>
        <w:rPr>
          <w:rFonts w:ascii="Verdana" w:hAnsi="Verdana"/>
          <w:color w:val="313131"/>
          <w:sz w:val="21"/>
          <w:szCs w:val="21"/>
        </w:rPr>
        <w:object w:dxaOrig="1440" w:dyaOrig="1440">
          <v:shape id="_x0000_i1398" type="#_x0000_t75" style="width:18pt;height:15.6pt" o:ole="">
            <v:imagedata r:id="rId212" o:title=""/>
          </v:shape>
          <w:control r:id="rId214" w:name="DefaultOcxName6" w:shapeid="_x0000_i1398"/>
        </w:object>
      </w:r>
      <w:r>
        <w:rPr>
          <w:rFonts w:ascii="Verdana" w:hAnsi="Verdana"/>
          <w:color w:val="313131"/>
          <w:sz w:val="21"/>
          <w:szCs w:val="21"/>
        </w:rPr>
        <w:t xml:space="preserve">Physics </w: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attributes for &lt;checkbox&gt; tag.</w:t>
      </w:r>
    </w:p>
    <w:tbl>
      <w:tblPr>
        <w:tblW w:w="5000" w:type="pct"/>
        <w:tblCellMar>
          <w:top w:w="15" w:type="dxa"/>
          <w:left w:w="15" w:type="dxa"/>
          <w:bottom w:w="15" w:type="dxa"/>
          <w:right w:w="15" w:type="dxa"/>
        </w:tblCellMar>
        <w:tblLook w:val="04A0" w:firstRow="1" w:lastRow="0" w:firstColumn="1" w:lastColumn="0" w:noHBand="0" w:noVBand="1"/>
      </w:tblPr>
      <w:tblGrid>
        <w:gridCol w:w="979"/>
        <w:gridCol w:w="8381"/>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lastRenderedPageBreak/>
              <w:t>type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Indicates the type of input control and for checkbox input control it will be set to </w:t>
            </w:r>
            <w:r>
              <w:rPr>
                <w:rFonts w:ascii="Open Sans" w:hAnsi="Open Sans"/>
                <w:b/>
                <w:bCs/>
                <w:color w:val="313131"/>
                <w:sz w:val="21"/>
                <w:szCs w:val="21"/>
              </w:rPr>
              <w:t>checkbox</w:t>
            </w:r>
            <w:r>
              <w:rPr>
                <w:rFonts w:ascii="Open Sans" w:hAnsi="Open Sans"/>
                <w:color w:val="313131"/>
                <w:sz w:val="21"/>
                <w:szCs w:val="21"/>
              </w:rPr>
              <w:t>.</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value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The value that will be used if the checkbox is selected.</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checked</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Set to </w:t>
            </w:r>
            <w:r>
              <w:rPr>
                <w:rFonts w:ascii="Open Sans" w:hAnsi="Open Sans"/>
                <w:i/>
                <w:iCs/>
                <w:color w:val="313131"/>
                <w:sz w:val="21"/>
                <w:szCs w:val="21"/>
              </w:rPr>
              <w:t>checked</w:t>
            </w:r>
            <w:r>
              <w:rPr>
                <w:rFonts w:ascii="Open Sans" w:hAnsi="Open Sans"/>
                <w:color w:val="313131"/>
                <w:sz w:val="21"/>
                <w:szCs w:val="21"/>
              </w:rPr>
              <w:t xml:space="preserve"> if you want to select it by default.</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Radio Button Control</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Radio buttons are used when out of many options, just one option is required to be selected. They are also created using HTML &lt;input&gt; tag but type attribute is set to </w:t>
      </w:r>
      <w:r>
        <w:rPr>
          <w:rFonts w:ascii="Verdana" w:hAnsi="Verdana"/>
          <w:b/>
          <w:bCs/>
          <w:color w:val="000000"/>
          <w:sz w:val="21"/>
          <w:szCs w:val="21"/>
        </w:rPr>
        <w:t>radio</w:t>
      </w:r>
      <w:r>
        <w:rPr>
          <w:rFonts w:ascii="Verdana" w:hAnsi="Verdana"/>
          <w:color w:val="000000"/>
          <w:sz w:val="21"/>
          <w:szCs w:val="21"/>
        </w:rPr>
        <w:t>.</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example HTML code for a form with two radio buttons: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Radio Box Control</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"radio"</w:t>
      </w:r>
      <w:r>
        <w:rPr>
          <w:rStyle w:val="pln"/>
          <w:color w:val="313131"/>
        </w:rPr>
        <w:t xml:space="preserve"> </w:t>
      </w:r>
      <w:r>
        <w:rPr>
          <w:rStyle w:val="atn"/>
          <w:color w:val="313131"/>
        </w:rPr>
        <w:t>name</w:t>
      </w:r>
      <w:r>
        <w:rPr>
          <w:rStyle w:val="pun"/>
          <w:color w:val="313131"/>
        </w:rPr>
        <w:t>=</w:t>
      </w:r>
      <w:r>
        <w:rPr>
          <w:rStyle w:val="atv"/>
          <w:color w:val="313131"/>
        </w:rPr>
        <w:t>"subject"</w:t>
      </w:r>
      <w:r>
        <w:rPr>
          <w:rStyle w:val="pln"/>
          <w:color w:val="313131"/>
        </w:rPr>
        <w:t xml:space="preserve"> </w:t>
      </w:r>
      <w:r>
        <w:rPr>
          <w:rStyle w:val="atn"/>
          <w:color w:val="313131"/>
        </w:rPr>
        <w:t>value</w:t>
      </w:r>
      <w:r>
        <w:rPr>
          <w:rStyle w:val="pun"/>
          <w:color w:val="313131"/>
        </w:rPr>
        <w:t>=</w:t>
      </w:r>
      <w:r>
        <w:rPr>
          <w:rStyle w:val="atv"/>
          <w:color w:val="313131"/>
        </w:rPr>
        <w:t>"maths"</w:t>
      </w:r>
      <w:r>
        <w:rPr>
          <w:rStyle w:val="tag"/>
          <w:color w:val="313131"/>
        </w:rPr>
        <w:t>&gt;</w:t>
      </w:r>
      <w:r>
        <w:rPr>
          <w:rStyle w:val="pln"/>
          <w:color w:val="313131"/>
        </w:rPr>
        <w:t xml:space="preserve"> Maths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"radio"</w:t>
      </w:r>
      <w:r>
        <w:rPr>
          <w:rStyle w:val="pln"/>
          <w:color w:val="313131"/>
        </w:rPr>
        <w:t xml:space="preserve"> </w:t>
      </w:r>
      <w:r>
        <w:rPr>
          <w:rStyle w:val="atn"/>
          <w:color w:val="313131"/>
        </w:rPr>
        <w:t>name</w:t>
      </w:r>
      <w:r>
        <w:rPr>
          <w:rStyle w:val="pun"/>
          <w:color w:val="313131"/>
        </w:rPr>
        <w:t>=</w:t>
      </w:r>
      <w:r>
        <w:rPr>
          <w:rStyle w:val="atv"/>
          <w:color w:val="313131"/>
        </w:rPr>
        <w:t>"subject"</w:t>
      </w:r>
      <w:r>
        <w:rPr>
          <w:rStyle w:val="pln"/>
          <w:color w:val="313131"/>
        </w:rPr>
        <w:t xml:space="preserve"> </w:t>
      </w:r>
      <w:r>
        <w:rPr>
          <w:rStyle w:val="atn"/>
          <w:color w:val="313131"/>
        </w:rPr>
        <w:t>value</w:t>
      </w:r>
      <w:r>
        <w:rPr>
          <w:rStyle w:val="pun"/>
          <w:color w:val="313131"/>
        </w:rPr>
        <w:t>=</w:t>
      </w:r>
      <w:r>
        <w:rPr>
          <w:rStyle w:val="atv"/>
          <w:color w:val="313131"/>
        </w:rPr>
        <w:t>"physics"</w:t>
      </w:r>
      <w:r>
        <w:rPr>
          <w:rStyle w:val="tag"/>
          <w:color w:val="313131"/>
        </w:rPr>
        <w:t>&gt;</w:t>
      </w:r>
      <w:r>
        <w:rPr>
          <w:rStyle w:val="pln"/>
          <w:color w:val="313131"/>
        </w:rPr>
        <w:t xml:space="preserve"> Physics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object w:dxaOrig="1440" w:dyaOrig="1440">
          <v:shape id="_x0000_i1397" type="#_x0000_t75" style="width:18pt;height:15.6pt" o:ole="">
            <v:imagedata r:id="rId215" o:title=""/>
          </v:shape>
          <w:control r:id="rId216" w:name="DefaultOcxName7" w:shapeid="_x0000_i1397"/>
        </w:object>
      </w:r>
      <w:r>
        <w:rPr>
          <w:rFonts w:ascii="Verdana" w:hAnsi="Verdana"/>
          <w:color w:val="313131"/>
          <w:sz w:val="21"/>
          <w:szCs w:val="21"/>
        </w:rPr>
        <w:t xml:space="preserve">Maths </w:t>
      </w:r>
      <w:r>
        <w:rPr>
          <w:rFonts w:ascii="Verdana" w:hAnsi="Verdana"/>
          <w:color w:val="313131"/>
          <w:sz w:val="21"/>
          <w:szCs w:val="21"/>
        </w:rPr>
        <w:object w:dxaOrig="1440" w:dyaOrig="1440">
          <v:shape id="_x0000_i1396" type="#_x0000_t75" style="width:18pt;height:15.6pt" o:ole="">
            <v:imagedata r:id="rId215" o:title=""/>
          </v:shape>
          <w:control r:id="rId217" w:name="DefaultOcxName8" w:shapeid="_x0000_i1396"/>
        </w:object>
      </w:r>
      <w:r>
        <w:rPr>
          <w:rFonts w:ascii="Verdana" w:hAnsi="Verdana"/>
          <w:color w:val="313131"/>
          <w:sz w:val="21"/>
          <w:szCs w:val="21"/>
        </w:rPr>
        <w:t xml:space="preserve">Physics </w: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attributes for radio button.</w:t>
      </w:r>
    </w:p>
    <w:tbl>
      <w:tblPr>
        <w:tblW w:w="5000" w:type="pct"/>
        <w:tblCellMar>
          <w:top w:w="15" w:type="dxa"/>
          <w:left w:w="15" w:type="dxa"/>
          <w:bottom w:w="15" w:type="dxa"/>
          <w:right w:w="15" w:type="dxa"/>
        </w:tblCellMar>
        <w:tblLook w:val="04A0" w:firstRow="1" w:lastRow="0" w:firstColumn="1" w:lastColumn="0" w:noHBand="0" w:noVBand="1"/>
      </w:tblPr>
      <w:tblGrid>
        <w:gridCol w:w="979"/>
        <w:gridCol w:w="8381"/>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lastRenderedPageBreak/>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type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Indicates the type of input control and for checkbox input control it will be set to </w:t>
            </w:r>
            <w:r>
              <w:rPr>
                <w:rFonts w:ascii="Open Sans" w:hAnsi="Open Sans"/>
                <w:b/>
                <w:bCs/>
                <w:color w:val="313131"/>
                <w:sz w:val="21"/>
                <w:szCs w:val="21"/>
              </w:rPr>
              <w:t>radio</w:t>
            </w:r>
            <w:r>
              <w:rPr>
                <w:rFonts w:ascii="Open Sans" w:hAnsi="Open Sans"/>
                <w:color w:val="313131"/>
                <w:sz w:val="21"/>
                <w:szCs w:val="21"/>
              </w:rPr>
              <w:t>.</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value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The value that will be used if the radio box is selected.</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checked</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Set to </w:t>
            </w:r>
            <w:r>
              <w:rPr>
                <w:rFonts w:ascii="Open Sans" w:hAnsi="Open Sans"/>
                <w:i/>
                <w:iCs/>
                <w:color w:val="313131"/>
                <w:sz w:val="21"/>
                <w:szCs w:val="21"/>
              </w:rPr>
              <w:t>checked</w:t>
            </w:r>
            <w:r>
              <w:rPr>
                <w:rFonts w:ascii="Open Sans" w:hAnsi="Open Sans"/>
                <w:color w:val="313131"/>
                <w:sz w:val="21"/>
                <w:szCs w:val="21"/>
              </w:rPr>
              <w:t xml:space="preserve"> if you want to select it by default.</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Select Box Control</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A select box, also called drop down box which provides option to list down various options in the form of drop down list, from where a user can select one or more options.</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example HTML code for a form with one drop down box</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Select Box Control</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&lt;select</w:t>
      </w:r>
      <w:r>
        <w:rPr>
          <w:rStyle w:val="pln"/>
          <w:color w:val="313131"/>
        </w:rPr>
        <w:t xml:space="preserve"> </w:t>
      </w:r>
      <w:r>
        <w:rPr>
          <w:rStyle w:val="atn"/>
          <w:color w:val="313131"/>
        </w:rPr>
        <w:t>name</w:t>
      </w:r>
      <w:r>
        <w:rPr>
          <w:rStyle w:val="pun"/>
          <w:color w:val="313131"/>
        </w:rPr>
        <w:t>=</w:t>
      </w:r>
      <w:r>
        <w:rPr>
          <w:rStyle w:val="atv"/>
          <w:color w:val="313131"/>
        </w:rPr>
        <w:t>"dropdown"</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&lt;option</w:t>
      </w:r>
      <w:r>
        <w:rPr>
          <w:rStyle w:val="pln"/>
          <w:color w:val="313131"/>
        </w:rPr>
        <w:t xml:space="preserve"> </w:t>
      </w:r>
      <w:r>
        <w:rPr>
          <w:rStyle w:val="atn"/>
          <w:color w:val="313131"/>
        </w:rPr>
        <w:t>value</w:t>
      </w:r>
      <w:r>
        <w:rPr>
          <w:rStyle w:val="pun"/>
          <w:color w:val="313131"/>
        </w:rPr>
        <w:t>=</w:t>
      </w:r>
      <w:r>
        <w:rPr>
          <w:rStyle w:val="atv"/>
          <w:color w:val="313131"/>
        </w:rPr>
        <w:t>"Maths"</w:t>
      </w:r>
      <w:r>
        <w:rPr>
          <w:rStyle w:val="pln"/>
          <w:color w:val="313131"/>
        </w:rPr>
        <w:t xml:space="preserve"> </w:t>
      </w:r>
      <w:r>
        <w:rPr>
          <w:rStyle w:val="atn"/>
          <w:color w:val="313131"/>
        </w:rPr>
        <w:t>selected</w:t>
      </w:r>
      <w:r>
        <w:rPr>
          <w:rStyle w:val="tag"/>
          <w:color w:val="313131"/>
        </w:rPr>
        <w:t>&gt;</w:t>
      </w:r>
      <w:r>
        <w:rPr>
          <w:rStyle w:val="pln"/>
          <w:color w:val="313131"/>
        </w:rPr>
        <w:t>Maths</w:t>
      </w:r>
      <w:r>
        <w:rPr>
          <w:rStyle w:val="tag"/>
          <w:color w:val="313131"/>
        </w:rPr>
        <w:t>&lt;/option&gt;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&lt;option</w:t>
      </w:r>
      <w:r>
        <w:rPr>
          <w:rStyle w:val="pln"/>
          <w:color w:val="313131"/>
        </w:rPr>
        <w:t xml:space="preserve"> </w:t>
      </w:r>
      <w:r>
        <w:rPr>
          <w:rStyle w:val="atn"/>
          <w:color w:val="313131"/>
        </w:rPr>
        <w:t>value</w:t>
      </w:r>
      <w:r>
        <w:rPr>
          <w:rStyle w:val="pun"/>
          <w:color w:val="313131"/>
        </w:rPr>
        <w:t>=</w:t>
      </w:r>
      <w:r>
        <w:rPr>
          <w:rStyle w:val="atv"/>
          <w:color w:val="313131"/>
        </w:rPr>
        <w:t>"Physics"</w:t>
      </w:r>
      <w:r>
        <w:rPr>
          <w:rStyle w:val="tag"/>
          <w:color w:val="313131"/>
        </w:rPr>
        <w:t>&gt;</w:t>
      </w:r>
      <w:r>
        <w:rPr>
          <w:rStyle w:val="pln"/>
          <w:color w:val="313131"/>
        </w:rPr>
        <w:t>Physics</w:t>
      </w:r>
      <w:r>
        <w:rPr>
          <w:rStyle w:val="tag"/>
          <w:color w:val="313131"/>
        </w:rPr>
        <w:t>&lt;/option&gt;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&lt;/select&gt;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object w:dxaOrig="1440" w:dyaOrig="1440">
          <v:shape id="_x0000_i1395" type="#_x0000_t75" style="width:63.6pt;height:18pt" o:ole="">
            <v:imagedata r:id="rId218" o:title=""/>
          </v:shape>
          <w:control r:id="rId219" w:name="DefaultOcxName9" w:shapeid="_x0000_i1395"/>
        </w:objec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lastRenderedPageBreak/>
        <w:t>Following is the list of important attributes of &lt;select&gt; tag:</w:t>
      </w:r>
    </w:p>
    <w:tbl>
      <w:tblPr>
        <w:tblW w:w="5000" w:type="pct"/>
        <w:tblCellMar>
          <w:top w:w="15" w:type="dxa"/>
          <w:left w:w="15" w:type="dxa"/>
          <w:bottom w:w="15" w:type="dxa"/>
          <w:right w:w="15" w:type="dxa"/>
        </w:tblCellMar>
        <w:tblLook w:val="04A0" w:firstRow="1" w:lastRow="0" w:firstColumn="1" w:lastColumn="0" w:noHBand="0" w:noVBand="1"/>
      </w:tblPr>
      <w:tblGrid>
        <w:gridCol w:w="979"/>
        <w:gridCol w:w="8381"/>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size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can be used to present a scrolling list box.</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multiple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If set to "multiple" then allows a user to select multiple items from the menu.</w:t>
            </w:r>
          </w:p>
        </w:tc>
      </w:tr>
    </w:tbl>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important attributes of &lt;option&gt; tag:</w:t>
      </w:r>
    </w:p>
    <w:tbl>
      <w:tblPr>
        <w:tblW w:w="5000" w:type="pct"/>
        <w:tblCellMar>
          <w:top w:w="15" w:type="dxa"/>
          <w:left w:w="15" w:type="dxa"/>
          <w:bottom w:w="15" w:type="dxa"/>
          <w:right w:w="15" w:type="dxa"/>
        </w:tblCellMar>
        <w:tblLook w:val="04A0" w:firstRow="1" w:lastRow="0" w:firstColumn="1" w:lastColumn="0" w:noHBand="0" w:noVBand="1"/>
      </w:tblPr>
      <w:tblGrid>
        <w:gridCol w:w="1111"/>
        <w:gridCol w:w="8249"/>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value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The value that will be used if an option in the select box box is selected.</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selected</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Specifies that this option should be the initially selected value when the page loads.</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label</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An alternative way of labeling options</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File Upload Box</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If you want to allow a user to upload a file to your web site, you will need to use a file upload box, also known as a file select box. This is also created using the &lt;input&gt; element but type attribute is set to </w:t>
      </w:r>
      <w:r>
        <w:rPr>
          <w:rFonts w:ascii="Verdana" w:hAnsi="Verdana"/>
          <w:b/>
          <w:bCs/>
          <w:color w:val="000000"/>
          <w:sz w:val="21"/>
          <w:szCs w:val="21"/>
        </w:rPr>
        <w:t>file</w:t>
      </w:r>
      <w:r>
        <w:rPr>
          <w:rFonts w:ascii="Verdana" w:hAnsi="Verdana"/>
          <w:color w:val="000000"/>
          <w:sz w:val="21"/>
          <w:szCs w:val="21"/>
        </w:rPr>
        <w:t>.</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example HTML code for a form with one file upload box:</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File Upload Box</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"file"</w:t>
      </w:r>
      <w:r>
        <w:rPr>
          <w:rStyle w:val="pln"/>
          <w:color w:val="313131"/>
        </w:rPr>
        <w:t xml:space="preserve"> </w:t>
      </w:r>
      <w:r>
        <w:rPr>
          <w:rStyle w:val="atn"/>
          <w:color w:val="313131"/>
        </w:rPr>
        <w:t>name</w:t>
      </w:r>
      <w:r>
        <w:rPr>
          <w:rStyle w:val="pun"/>
          <w:color w:val="313131"/>
        </w:rPr>
        <w:t>=</w:t>
      </w:r>
      <w:r>
        <w:rPr>
          <w:rStyle w:val="atv"/>
          <w:color w:val="313131"/>
        </w:rPr>
        <w:t>"fileupload"</w:t>
      </w:r>
      <w:r>
        <w:rPr>
          <w:rStyle w:val="pln"/>
          <w:color w:val="313131"/>
        </w:rPr>
        <w:t xml:space="preserve"> </w:t>
      </w:r>
      <w:r>
        <w:rPr>
          <w:rStyle w:val="atn"/>
          <w:color w:val="313131"/>
        </w:rPr>
        <w:t>accept</w:t>
      </w:r>
      <w:r>
        <w:rPr>
          <w:rStyle w:val="pun"/>
          <w:color w:val="313131"/>
        </w:rPr>
        <w:t>=</w:t>
      </w:r>
      <w:r>
        <w:rPr>
          <w:rStyle w:val="atv"/>
          <w:color w:val="313131"/>
        </w:rPr>
        <w:t>"image/*"</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Attributes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list of important attributes of file upload box:</w:t>
      </w:r>
    </w:p>
    <w:tbl>
      <w:tblPr>
        <w:tblW w:w="5000" w:type="pct"/>
        <w:tblCellMar>
          <w:top w:w="15" w:type="dxa"/>
          <w:left w:w="15" w:type="dxa"/>
          <w:bottom w:w="15" w:type="dxa"/>
          <w:right w:w="15" w:type="dxa"/>
        </w:tblCellMar>
        <w:tblLook w:val="04A0" w:firstRow="1" w:lastRow="0" w:firstColumn="1" w:lastColumn="0" w:noHBand="0" w:noVBand="1"/>
      </w:tblPr>
      <w:tblGrid>
        <w:gridCol w:w="979"/>
        <w:gridCol w:w="8381"/>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Used to give a name to the control which is sent to the server to be recognized and get the value.</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accept</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Specifies the types of files that the server accepts.</w:t>
            </w:r>
          </w:p>
        </w:tc>
      </w:tr>
    </w:tbl>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Button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There are various ways in HTML to create clickable buttons. You can also create a clickable button using &lt;input&gt; tag by setting its type attribute to </w:t>
      </w:r>
      <w:r>
        <w:rPr>
          <w:rFonts w:ascii="Verdana" w:hAnsi="Verdana"/>
          <w:b/>
          <w:bCs/>
          <w:color w:val="000000"/>
          <w:sz w:val="21"/>
          <w:szCs w:val="21"/>
        </w:rPr>
        <w:t>button</w:t>
      </w:r>
      <w:r>
        <w:rPr>
          <w:rFonts w:ascii="Verdana" w:hAnsi="Verdana"/>
          <w:color w:val="000000"/>
          <w:sz w:val="21"/>
          <w:szCs w:val="21"/>
        </w:rPr>
        <w:t>. The type attribute can take the following values:</w:t>
      </w:r>
    </w:p>
    <w:tbl>
      <w:tblPr>
        <w:tblW w:w="5000" w:type="pct"/>
        <w:tblCellMar>
          <w:top w:w="15" w:type="dxa"/>
          <w:left w:w="15" w:type="dxa"/>
          <w:bottom w:w="15" w:type="dxa"/>
          <w:right w:w="15" w:type="dxa"/>
        </w:tblCellMar>
        <w:tblLook w:val="04A0" w:firstRow="1" w:lastRow="0" w:firstColumn="1" w:lastColumn="0" w:noHBand="0" w:noVBand="1"/>
      </w:tblPr>
      <w:tblGrid>
        <w:gridCol w:w="741"/>
        <w:gridCol w:w="8619"/>
      </w:tblGrid>
      <w:tr w:rsidR="00804039" w:rsidTr="00804039">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Type</w:t>
            </w:r>
          </w:p>
        </w:tc>
        <w:tc>
          <w:tcPr>
            <w:tcW w:w="0" w:type="auto"/>
            <w:shd w:val="clear" w:color="auto" w:fill="EEEEEE"/>
            <w:vAlign w:val="center"/>
            <w:hideMark/>
          </w:tcPr>
          <w:p w:rsidR="00804039" w:rsidRDefault="00804039"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submit</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creates a button that automatically submits a form.</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reset</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creates a button that automatically resets form controls to their initial values.</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button</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creates a button that is used to trigger a client-side script when the user clicks that button.</w:t>
            </w:r>
          </w:p>
        </w:tc>
      </w:tr>
      <w:tr w:rsidR="00804039" w:rsidTr="00804039">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image</w:t>
            </w:r>
          </w:p>
        </w:tc>
        <w:tc>
          <w:tcPr>
            <w:tcW w:w="0" w:type="auto"/>
            <w:shd w:val="clear" w:color="auto" w:fill="auto"/>
            <w:vAlign w:val="center"/>
            <w:hideMark/>
          </w:tcPr>
          <w:p w:rsidR="00804039" w:rsidRDefault="00804039" w:rsidP="007C2E63">
            <w:pPr>
              <w:spacing w:after="300" w:line="330" w:lineRule="atLeast"/>
              <w:ind w:left="90"/>
              <w:rPr>
                <w:rFonts w:ascii="Open Sans" w:hAnsi="Open Sans"/>
                <w:color w:val="313131"/>
                <w:sz w:val="21"/>
                <w:szCs w:val="21"/>
              </w:rPr>
            </w:pPr>
            <w:r>
              <w:rPr>
                <w:rFonts w:ascii="Open Sans" w:hAnsi="Open Sans"/>
                <w:color w:val="313131"/>
                <w:sz w:val="21"/>
                <w:szCs w:val="21"/>
              </w:rPr>
              <w:t>This creates a clickable button but we can use an image as background of the button.</w:t>
            </w:r>
          </w:p>
        </w:tc>
      </w:tr>
    </w:tbl>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example HTML code for a form with three types of buttons:</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File Upload Box</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"submit"</w:t>
      </w:r>
      <w:r>
        <w:rPr>
          <w:rStyle w:val="pln"/>
          <w:color w:val="313131"/>
        </w:rPr>
        <w:t xml:space="preserve"> </w:t>
      </w:r>
      <w:r>
        <w:rPr>
          <w:rStyle w:val="atn"/>
          <w:color w:val="313131"/>
        </w:rPr>
        <w:t>name</w:t>
      </w:r>
      <w:r>
        <w:rPr>
          <w:rStyle w:val="pun"/>
          <w:color w:val="313131"/>
        </w:rPr>
        <w:t>=</w:t>
      </w:r>
      <w:r>
        <w:rPr>
          <w:rStyle w:val="atv"/>
          <w:color w:val="313131"/>
        </w:rPr>
        <w:t>"submit"</w:t>
      </w:r>
      <w:r>
        <w:rPr>
          <w:rStyle w:val="pln"/>
          <w:color w:val="313131"/>
        </w:rPr>
        <w:t xml:space="preserve"> </w:t>
      </w:r>
      <w:r>
        <w:rPr>
          <w:rStyle w:val="atn"/>
          <w:color w:val="313131"/>
        </w:rPr>
        <w:t>value</w:t>
      </w:r>
      <w:r>
        <w:rPr>
          <w:rStyle w:val="pun"/>
          <w:color w:val="313131"/>
        </w:rPr>
        <w:t>=</w:t>
      </w:r>
      <w:r>
        <w:rPr>
          <w:rStyle w:val="atv"/>
          <w:color w:val="313131"/>
        </w:rPr>
        <w:t>"Submit"</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"reset"</w:t>
      </w:r>
      <w:r>
        <w:rPr>
          <w:rStyle w:val="pln"/>
          <w:color w:val="313131"/>
        </w:rPr>
        <w:t xml:space="preserve"> </w:t>
      </w:r>
      <w:r>
        <w:rPr>
          <w:rStyle w:val="atn"/>
          <w:color w:val="313131"/>
        </w:rPr>
        <w:t>name</w:t>
      </w:r>
      <w:r>
        <w:rPr>
          <w:rStyle w:val="pun"/>
          <w:color w:val="313131"/>
        </w:rPr>
        <w:t>=</w:t>
      </w:r>
      <w:r>
        <w:rPr>
          <w:rStyle w:val="atv"/>
          <w:color w:val="313131"/>
        </w:rPr>
        <w:t>"reset"</w:t>
      </w:r>
      <w:r>
        <w:rPr>
          <w:rStyle w:val="pln"/>
          <w:color w:val="313131"/>
        </w:rPr>
        <w:t xml:space="preserve">  </w:t>
      </w:r>
      <w:r>
        <w:rPr>
          <w:rStyle w:val="atn"/>
          <w:color w:val="313131"/>
        </w:rPr>
        <w:t>value</w:t>
      </w:r>
      <w:r>
        <w:rPr>
          <w:rStyle w:val="pun"/>
          <w:color w:val="313131"/>
        </w:rPr>
        <w:t>=</w:t>
      </w:r>
      <w:r>
        <w:rPr>
          <w:rStyle w:val="atv"/>
          <w:color w:val="313131"/>
        </w:rPr>
        <w:t>"Reset"</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"button"</w:t>
      </w:r>
      <w:r>
        <w:rPr>
          <w:rStyle w:val="pln"/>
          <w:color w:val="313131"/>
        </w:rPr>
        <w:t xml:space="preserve"> </w:t>
      </w:r>
      <w:r>
        <w:rPr>
          <w:rStyle w:val="atn"/>
          <w:color w:val="313131"/>
        </w:rPr>
        <w:t>name</w:t>
      </w:r>
      <w:r>
        <w:rPr>
          <w:rStyle w:val="pun"/>
          <w:color w:val="313131"/>
        </w:rPr>
        <w:t>=</w:t>
      </w:r>
      <w:r>
        <w:rPr>
          <w:rStyle w:val="atv"/>
          <w:color w:val="313131"/>
        </w:rPr>
        <w:t>"ok"</w:t>
      </w:r>
      <w:r>
        <w:rPr>
          <w:rStyle w:val="pln"/>
          <w:color w:val="313131"/>
        </w:rPr>
        <w:t xml:space="preserve"> </w:t>
      </w:r>
      <w:r>
        <w:rPr>
          <w:rStyle w:val="atn"/>
          <w:color w:val="313131"/>
        </w:rPr>
        <w:t>value</w:t>
      </w:r>
      <w:r>
        <w:rPr>
          <w:rStyle w:val="pun"/>
          <w:color w:val="313131"/>
        </w:rPr>
        <w:t>=</w:t>
      </w:r>
      <w:r>
        <w:rPr>
          <w:rStyle w:val="atv"/>
          <w:color w:val="313131"/>
        </w:rPr>
        <w:t>"OK"</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"image"</w:t>
      </w:r>
      <w:r>
        <w:rPr>
          <w:rStyle w:val="pln"/>
          <w:color w:val="313131"/>
        </w:rPr>
        <w:t xml:space="preserve"> </w:t>
      </w:r>
      <w:r>
        <w:rPr>
          <w:rStyle w:val="atn"/>
          <w:color w:val="313131"/>
        </w:rPr>
        <w:t>name</w:t>
      </w:r>
      <w:r>
        <w:rPr>
          <w:rStyle w:val="pun"/>
          <w:color w:val="313131"/>
        </w:rPr>
        <w:t>=</w:t>
      </w:r>
      <w:r>
        <w:rPr>
          <w:rStyle w:val="atv"/>
          <w:color w:val="313131"/>
        </w:rPr>
        <w:t>"imagebutton"</w:t>
      </w:r>
      <w:r>
        <w:rPr>
          <w:rStyle w:val="pln"/>
          <w:color w:val="313131"/>
        </w:rPr>
        <w:t xml:space="preserve"> </w:t>
      </w:r>
      <w:r>
        <w:rPr>
          <w:rStyle w:val="atn"/>
          <w:color w:val="313131"/>
        </w:rPr>
        <w:t>src</w:t>
      </w:r>
      <w:r>
        <w:rPr>
          <w:rStyle w:val="pun"/>
          <w:color w:val="313131"/>
        </w:rPr>
        <w:t>=</w:t>
      </w:r>
      <w:r>
        <w:rPr>
          <w:rStyle w:val="atv"/>
          <w:color w:val="313131"/>
        </w:rPr>
        <w:t>"/html/images/logo.png"</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object w:dxaOrig="1440" w:dyaOrig="1440">
          <v:shape id="_x0000_i1394" type="#_x0000_t75" style="width:36pt;height:20.4pt" o:ole="">
            <v:imagedata r:id="rId220" o:title=""/>
          </v:shape>
          <w:control r:id="rId221" w:name="DefaultOcxName10" w:shapeid="_x0000_i1394"/>
        </w:object>
      </w:r>
      <w:r>
        <w:rPr>
          <w:rFonts w:ascii="Verdana" w:hAnsi="Verdana"/>
          <w:color w:val="313131"/>
          <w:sz w:val="21"/>
          <w:szCs w:val="21"/>
        </w:rPr>
        <w:object w:dxaOrig="1440" w:dyaOrig="1440">
          <v:shape id="_x0000_i1393" type="#_x0000_t75" style="width:31.8pt;height:20.4pt" o:ole="">
            <v:imagedata r:id="rId222" o:title=""/>
          </v:shape>
          <w:control r:id="rId223" w:name="DefaultOcxName11" w:shapeid="_x0000_i1393"/>
        </w:object>
      </w:r>
      <w:r>
        <w:rPr>
          <w:rFonts w:ascii="Verdana" w:hAnsi="Verdana"/>
          <w:color w:val="313131"/>
          <w:sz w:val="21"/>
          <w:szCs w:val="21"/>
        </w:rPr>
        <w:object w:dxaOrig="1440" w:dyaOrig="1440">
          <v:shape id="_x0000_i1392" type="#_x0000_t75" style="width:1in;height:1in" o:ole="">
            <v:imagedata r:id="rId224" o:title=""/>
          </v:shape>
          <w:control r:id="rId225" w:name="DefaultOcxName12" w:shapeid="_x0000_i1392"/>
        </w:object>
      </w:r>
    </w:p>
    <w:p w:rsidR="00804039" w:rsidRDefault="00804039" w:rsidP="007C2E63">
      <w:pPr>
        <w:pStyle w:val="z-BottomofForm"/>
        <w:ind w:left="90"/>
      </w:pPr>
      <w:r>
        <w:t>Bottom of Form</w:t>
      </w:r>
    </w:p>
    <w:p w:rsidR="00804039" w:rsidRDefault="00804039"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Hidden Form Controls</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has be displayed next based on the passed current page.</w:t>
      </w:r>
    </w:p>
    <w:p w:rsidR="00804039" w:rsidRDefault="00804039"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is example HTML code to show the usage of hidden control:</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File Upload Box</w:t>
      </w:r>
      <w:r>
        <w:rPr>
          <w:rStyle w:val="tag"/>
          <w:color w:val="313131"/>
        </w:rPr>
        <w:t>&lt;/title&gt;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This is page 10</w:t>
      </w:r>
      <w:r>
        <w:rPr>
          <w:rStyle w:val="tag"/>
          <w:color w:val="313131"/>
        </w:rPr>
        <w:t>&lt;/p&gt;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&lt;input</w:t>
      </w:r>
      <w:r>
        <w:rPr>
          <w:rStyle w:val="pln"/>
          <w:color w:val="313131"/>
        </w:rPr>
        <w:t xml:space="preserve"> </w:t>
      </w:r>
      <w:r>
        <w:rPr>
          <w:rStyle w:val="atn"/>
          <w:color w:val="313131"/>
        </w:rPr>
        <w:t>type</w:t>
      </w:r>
      <w:r>
        <w:rPr>
          <w:rStyle w:val="pun"/>
          <w:color w:val="313131"/>
        </w:rPr>
        <w:t>=</w:t>
      </w:r>
      <w:r>
        <w:rPr>
          <w:rStyle w:val="atv"/>
          <w:color w:val="313131"/>
        </w:rPr>
        <w:t>"hidden"</w:t>
      </w:r>
      <w:r>
        <w:rPr>
          <w:rStyle w:val="pln"/>
          <w:color w:val="313131"/>
        </w:rPr>
        <w:t xml:space="preserve"> </w:t>
      </w:r>
      <w:r>
        <w:rPr>
          <w:rStyle w:val="atn"/>
          <w:color w:val="313131"/>
        </w:rPr>
        <w:t>name</w:t>
      </w:r>
      <w:r>
        <w:rPr>
          <w:rStyle w:val="pun"/>
          <w:color w:val="313131"/>
        </w:rPr>
        <w:t>=</w:t>
      </w:r>
      <w:r>
        <w:rPr>
          <w:rStyle w:val="atv"/>
          <w:color w:val="313131"/>
        </w:rPr>
        <w:t>"pagename"</w:t>
      </w:r>
      <w:r>
        <w:rPr>
          <w:rStyle w:val="pln"/>
          <w:color w:val="313131"/>
        </w:rPr>
        <w:t xml:space="preserve"> </w:t>
      </w:r>
      <w:r>
        <w:rPr>
          <w:rStyle w:val="atn"/>
          <w:color w:val="313131"/>
        </w:rPr>
        <w:t>value</w:t>
      </w:r>
      <w:r>
        <w:rPr>
          <w:rStyle w:val="pun"/>
          <w:color w:val="313131"/>
        </w:rPr>
        <w:t>=</w:t>
      </w:r>
      <w:r>
        <w:rPr>
          <w:rStyle w:val="atv"/>
          <w:color w:val="313131"/>
        </w:rPr>
        <w:t>"10"</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"submit"</w:t>
      </w:r>
      <w:r>
        <w:rPr>
          <w:rStyle w:val="pln"/>
          <w:color w:val="313131"/>
        </w:rPr>
        <w:t xml:space="preserve"> </w:t>
      </w:r>
      <w:r>
        <w:rPr>
          <w:rStyle w:val="atn"/>
          <w:color w:val="313131"/>
        </w:rPr>
        <w:t>name</w:t>
      </w:r>
      <w:r>
        <w:rPr>
          <w:rStyle w:val="pun"/>
          <w:color w:val="313131"/>
        </w:rPr>
        <w:t>=</w:t>
      </w:r>
      <w:r>
        <w:rPr>
          <w:rStyle w:val="atv"/>
          <w:color w:val="313131"/>
        </w:rPr>
        <w:t>"submit"</w:t>
      </w:r>
      <w:r>
        <w:rPr>
          <w:rStyle w:val="pln"/>
          <w:color w:val="313131"/>
        </w:rPr>
        <w:t xml:space="preserve"> </w:t>
      </w:r>
      <w:r>
        <w:rPr>
          <w:rStyle w:val="atn"/>
          <w:color w:val="313131"/>
        </w:rPr>
        <w:t>value</w:t>
      </w:r>
      <w:r>
        <w:rPr>
          <w:rStyle w:val="pun"/>
          <w:color w:val="313131"/>
        </w:rPr>
        <w:t>=</w:t>
      </w:r>
      <w:r>
        <w:rPr>
          <w:rStyle w:val="atv"/>
          <w:color w:val="313131"/>
        </w:rPr>
        <w:t>"Submit"</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&lt;input</w:t>
      </w:r>
      <w:r>
        <w:rPr>
          <w:rStyle w:val="pln"/>
          <w:color w:val="313131"/>
        </w:rPr>
        <w:t xml:space="preserve"> </w:t>
      </w:r>
      <w:r>
        <w:rPr>
          <w:rStyle w:val="atn"/>
          <w:color w:val="313131"/>
        </w:rPr>
        <w:t>type</w:t>
      </w:r>
      <w:r>
        <w:rPr>
          <w:rStyle w:val="pun"/>
          <w:color w:val="313131"/>
        </w:rPr>
        <w:t>=</w:t>
      </w:r>
      <w:r>
        <w:rPr>
          <w:rStyle w:val="atv"/>
          <w:color w:val="313131"/>
        </w:rPr>
        <w:t>"reset"</w:t>
      </w:r>
      <w:r>
        <w:rPr>
          <w:rStyle w:val="pln"/>
          <w:color w:val="313131"/>
        </w:rPr>
        <w:t xml:space="preserve"> </w:t>
      </w:r>
      <w:r>
        <w:rPr>
          <w:rStyle w:val="atn"/>
          <w:color w:val="313131"/>
        </w:rPr>
        <w:t>name</w:t>
      </w:r>
      <w:r>
        <w:rPr>
          <w:rStyle w:val="pun"/>
          <w:color w:val="313131"/>
        </w:rPr>
        <w:t>=</w:t>
      </w:r>
      <w:r>
        <w:rPr>
          <w:rStyle w:val="atv"/>
          <w:color w:val="313131"/>
        </w:rPr>
        <w:t>"reset"</w:t>
      </w:r>
      <w:r>
        <w:rPr>
          <w:rStyle w:val="pln"/>
          <w:color w:val="313131"/>
        </w:rPr>
        <w:t xml:space="preserve">  </w:t>
      </w:r>
      <w:r>
        <w:rPr>
          <w:rStyle w:val="atn"/>
          <w:color w:val="313131"/>
        </w:rPr>
        <w:t>value</w:t>
      </w:r>
      <w:r>
        <w:rPr>
          <w:rStyle w:val="pun"/>
          <w:color w:val="313131"/>
        </w:rPr>
        <w:t>=</w:t>
      </w:r>
      <w:r>
        <w:rPr>
          <w:rStyle w:val="atv"/>
          <w:color w:val="313131"/>
        </w:rPr>
        <w:t>"Reset"</w:t>
      </w:r>
      <w:r>
        <w:rPr>
          <w:rStyle w:val="pln"/>
          <w:color w:val="313131"/>
        </w:rPr>
        <w:t xml:space="preserve"> </w:t>
      </w:r>
      <w:r>
        <w:rPr>
          <w:rStyle w:val="tag"/>
          <w:color w:val="313131"/>
        </w:rPr>
        <w:t>/&gt;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&lt;/form&gt;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804039" w:rsidRDefault="00804039"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804039" w:rsidRDefault="00804039" w:rsidP="007C2E63">
      <w:pPr>
        <w:pStyle w:val="z-TopofForm"/>
        <w:ind w:left="90"/>
      </w:pPr>
      <w:r>
        <w:t>Top of Form</w:t>
      </w:r>
    </w:p>
    <w:p w:rsidR="00804039" w:rsidRDefault="00804039"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is page 10</w:t>
      </w:r>
    </w:p>
    <w:p w:rsidR="00804039" w:rsidRDefault="00804039" w:rsidP="007C2E63">
      <w:pPr>
        <w:spacing w:line="330" w:lineRule="atLeast"/>
        <w:ind w:left="90"/>
        <w:rPr>
          <w:rFonts w:ascii="Verdana" w:hAnsi="Verdana"/>
          <w:color w:val="313131"/>
          <w:sz w:val="21"/>
          <w:szCs w:val="21"/>
        </w:rPr>
      </w:pPr>
      <w:r>
        <w:rPr>
          <w:rFonts w:ascii="Verdana" w:hAnsi="Verdana"/>
          <w:color w:val="313131"/>
          <w:sz w:val="21"/>
          <w:szCs w:val="21"/>
        </w:rPr>
        <w:object w:dxaOrig="1440" w:dyaOrig="1440">
          <v:shape id="_x0000_i1391" type="#_x0000_t75" style="width:1in;height:18pt" o:ole="">
            <v:imagedata r:id="rId226" o:title=""/>
          </v:shape>
          <w:control r:id="rId227" w:name="DefaultOcxName13" w:shapeid="_x0000_i1391"/>
        </w:object>
      </w:r>
      <w:r>
        <w:rPr>
          <w:rFonts w:ascii="Verdana" w:hAnsi="Verdana"/>
          <w:color w:val="313131"/>
          <w:sz w:val="21"/>
          <w:szCs w:val="21"/>
        </w:rPr>
        <w:object w:dxaOrig="1440" w:dyaOrig="1440">
          <v:shape id="_x0000_i1390" type="#_x0000_t75" style="width:36pt;height:20.4pt" o:ole="">
            <v:imagedata r:id="rId228" o:title=""/>
          </v:shape>
          <w:control r:id="rId229" w:name="DefaultOcxName14" w:shapeid="_x0000_i1390"/>
        </w:object>
      </w:r>
      <w:r>
        <w:rPr>
          <w:rFonts w:ascii="Verdana" w:hAnsi="Verdana"/>
          <w:color w:val="313131"/>
          <w:sz w:val="21"/>
          <w:szCs w:val="21"/>
        </w:rPr>
        <w:object w:dxaOrig="1440" w:dyaOrig="1440">
          <v:shape id="_x0000_i1389" type="#_x0000_t75" style="width:31.8pt;height:20.4pt" o:ole="">
            <v:imagedata r:id="rId230" o:title=""/>
          </v:shape>
          <w:control r:id="rId231" w:name="DefaultOcxName15" w:shapeid="_x0000_i1389"/>
        </w:object>
      </w:r>
    </w:p>
    <w:p w:rsidR="00804039" w:rsidRDefault="00804039" w:rsidP="007C2E63">
      <w:pPr>
        <w:pStyle w:val="z-BottomofForm"/>
        <w:ind w:left="90"/>
      </w:pPr>
      <w:r>
        <w:t>Bottom of Form</w:t>
      </w:r>
    </w:p>
    <w:p w:rsidR="0017491A" w:rsidRDefault="0017491A"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FRAME TAGS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C91156" w:rsidRDefault="00C9115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Disadvantages of Frames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There are few drawbacks with using frames, so it's never recommended to use frames in your webpages:</w:t>
      </w:r>
    </w:p>
    <w:p w:rsidR="00C91156" w:rsidRDefault="00C91156" w:rsidP="007C2E63">
      <w:pPr>
        <w:numPr>
          <w:ilvl w:val="0"/>
          <w:numId w:val="22"/>
        </w:numPr>
        <w:spacing w:before="100" w:beforeAutospacing="1" w:after="75" w:line="360" w:lineRule="atLeast"/>
        <w:ind w:left="90"/>
        <w:rPr>
          <w:rFonts w:ascii="Verdana" w:hAnsi="Verdana"/>
          <w:color w:val="000000"/>
          <w:sz w:val="21"/>
          <w:szCs w:val="21"/>
        </w:rPr>
      </w:pPr>
      <w:r>
        <w:rPr>
          <w:rFonts w:ascii="Verdana" w:hAnsi="Verdana"/>
          <w:color w:val="000000"/>
          <w:sz w:val="21"/>
          <w:szCs w:val="21"/>
        </w:rPr>
        <w:t>Some smaller devices cannot cope with frames often because their screen is not big enough to be divided up.</w:t>
      </w:r>
    </w:p>
    <w:p w:rsidR="00C91156" w:rsidRDefault="00C91156" w:rsidP="007C2E63">
      <w:pPr>
        <w:numPr>
          <w:ilvl w:val="0"/>
          <w:numId w:val="22"/>
        </w:numPr>
        <w:spacing w:before="100" w:beforeAutospacing="1" w:after="75" w:line="360" w:lineRule="atLeast"/>
        <w:ind w:left="90"/>
        <w:rPr>
          <w:rFonts w:ascii="Verdana" w:hAnsi="Verdana"/>
          <w:color w:val="000000"/>
          <w:sz w:val="21"/>
          <w:szCs w:val="21"/>
        </w:rPr>
      </w:pPr>
      <w:r>
        <w:rPr>
          <w:rFonts w:ascii="Verdana" w:hAnsi="Verdana"/>
          <w:color w:val="000000"/>
          <w:sz w:val="21"/>
          <w:szCs w:val="21"/>
        </w:rPr>
        <w:t>Sometimes your page will be displayed differently on different computers due to different screen resolution.</w:t>
      </w:r>
    </w:p>
    <w:p w:rsidR="00C91156" w:rsidRDefault="00C91156" w:rsidP="007C2E63">
      <w:pPr>
        <w:numPr>
          <w:ilvl w:val="0"/>
          <w:numId w:val="22"/>
        </w:numPr>
        <w:spacing w:before="100" w:beforeAutospacing="1" w:after="75" w:line="360" w:lineRule="atLeast"/>
        <w:ind w:left="90"/>
        <w:rPr>
          <w:rFonts w:ascii="Verdana" w:hAnsi="Verdana"/>
          <w:color w:val="000000"/>
          <w:sz w:val="21"/>
          <w:szCs w:val="21"/>
        </w:rPr>
      </w:pPr>
      <w:r>
        <w:rPr>
          <w:rFonts w:ascii="Verdana" w:hAnsi="Verdana"/>
          <w:color w:val="000000"/>
          <w:sz w:val="21"/>
          <w:szCs w:val="21"/>
        </w:rPr>
        <w:t xml:space="preserve">The browser's </w:t>
      </w:r>
      <w:r>
        <w:rPr>
          <w:rFonts w:ascii="Verdana" w:hAnsi="Verdana"/>
          <w:i/>
          <w:iCs/>
          <w:color w:val="000000"/>
          <w:sz w:val="21"/>
          <w:szCs w:val="21"/>
        </w:rPr>
        <w:t>back button</w:t>
      </w:r>
      <w:r>
        <w:rPr>
          <w:rFonts w:ascii="Verdana" w:hAnsi="Verdana"/>
          <w:color w:val="000000"/>
          <w:sz w:val="21"/>
          <w:szCs w:val="21"/>
        </w:rPr>
        <w:t xml:space="preserve"> might not work as the user hopes.</w:t>
      </w:r>
    </w:p>
    <w:p w:rsidR="00C91156" w:rsidRDefault="00C91156" w:rsidP="007C2E63">
      <w:pPr>
        <w:numPr>
          <w:ilvl w:val="0"/>
          <w:numId w:val="22"/>
        </w:numPr>
        <w:spacing w:before="100" w:beforeAutospacing="1" w:after="75" w:line="360" w:lineRule="atLeast"/>
        <w:ind w:left="90"/>
        <w:rPr>
          <w:rFonts w:ascii="Verdana" w:hAnsi="Verdana"/>
          <w:color w:val="000000"/>
          <w:sz w:val="21"/>
          <w:szCs w:val="21"/>
        </w:rPr>
      </w:pPr>
      <w:r>
        <w:rPr>
          <w:rFonts w:ascii="Verdana" w:hAnsi="Verdana"/>
          <w:color w:val="000000"/>
          <w:sz w:val="21"/>
          <w:szCs w:val="21"/>
        </w:rPr>
        <w:t>There are still few browsers that do not support frame technology.</w:t>
      </w:r>
    </w:p>
    <w:p w:rsidR="00C91156" w:rsidRDefault="00C9115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Creating Frames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To use frames on a page we use &lt;frameset&gt; tag instead of &lt;body&gt; tag. The &lt;frameset&gt; tag defines how to divide the window into frames. The </w:t>
      </w:r>
      <w:r>
        <w:rPr>
          <w:rFonts w:ascii="Verdana" w:hAnsi="Verdana"/>
          <w:b/>
          <w:bCs/>
          <w:color w:val="000000"/>
          <w:sz w:val="21"/>
          <w:szCs w:val="21"/>
        </w:rPr>
        <w:t>rows</w:t>
      </w:r>
      <w:r>
        <w:rPr>
          <w:rFonts w:ascii="Verdana" w:hAnsi="Verdana"/>
          <w:color w:val="000000"/>
          <w:sz w:val="21"/>
          <w:szCs w:val="21"/>
        </w:rPr>
        <w:t xml:space="preserve"> attribute of &lt;frameset&gt; tag defines horizontal frames and </w:t>
      </w:r>
      <w:r>
        <w:rPr>
          <w:rFonts w:ascii="Verdana" w:hAnsi="Verdana"/>
          <w:b/>
          <w:bCs/>
          <w:color w:val="000000"/>
          <w:sz w:val="21"/>
          <w:szCs w:val="21"/>
        </w:rPr>
        <w:t>cols</w:t>
      </w:r>
      <w:r>
        <w:rPr>
          <w:rFonts w:ascii="Verdana" w:hAnsi="Verdana"/>
          <w:color w:val="000000"/>
          <w:sz w:val="21"/>
          <w:szCs w:val="21"/>
        </w:rPr>
        <w:t xml:space="preserve"> attribute defines vertical frames. Each frame is indicated by &lt;frame&gt; tag and it defines which HTML document shall open into the frame.</w:t>
      </w:r>
    </w:p>
    <w:p w:rsidR="00C91156" w:rsidRDefault="00C91156"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lastRenderedPageBreak/>
        <w:t>Example</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example to create three horizontal frames:</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Frames</w:t>
      </w:r>
      <w:r>
        <w:rPr>
          <w:rStyle w:val="tag"/>
          <w:color w:val="313131"/>
        </w:rPr>
        <w:t>&lt;/title&gt;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&lt;frameset</w:t>
      </w:r>
      <w:r>
        <w:rPr>
          <w:rStyle w:val="pln"/>
          <w:color w:val="313131"/>
        </w:rPr>
        <w:t xml:space="preserve"> </w:t>
      </w:r>
      <w:r>
        <w:rPr>
          <w:rStyle w:val="atn"/>
          <w:color w:val="313131"/>
        </w:rPr>
        <w:t>rows</w:t>
      </w:r>
      <w:r>
        <w:rPr>
          <w:rStyle w:val="pun"/>
          <w:color w:val="313131"/>
        </w:rPr>
        <w:t>=</w:t>
      </w:r>
      <w:r>
        <w:rPr>
          <w:rStyle w:val="atv"/>
          <w:color w:val="313131"/>
        </w:rPr>
        <w:t>"10%,80%,10%"</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name</w:t>
      </w:r>
      <w:r>
        <w:rPr>
          <w:rStyle w:val="pun"/>
          <w:color w:val="313131"/>
        </w:rPr>
        <w:t>=</w:t>
      </w:r>
      <w:r>
        <w:rPr>
          <w:rStyle w:val="atv"/>
          <w:color w:val="313131"/>
        </w:rPr>
        <w:t>"top"</w:t>
      </w:r>
      <w:r>
        <w:rPr>
          <w:rStyle w:val="pln"/>
          <w:color w:val="313131"/>
        </w:rPr>
        <w:t xml:space="preserve"> </w:t>
      </w:r>
      <w:r>
        <w:rPr>
          <w:rStyle w:val="atn"/>
          <w:color w:val="313131"/>
        </w:rPr>
        <w:t>src</w:t>
      </w:r>
      <w:r>
        <w:rPr>
          <w:rStyle w:val="pun"/>
          <w:color w:val="313131"/>
        </w:rPr>
        <w:t>=</w:t>
      </w:r>
      <w:r>
        <w:rPr>
          <w:rStyle w:val="atv"/>
          <w:color w:val="313131"/>
        </w:rPr>
        <w:t>"/html/top_frame.htm"</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name</w:t>
      </w:r>
      <w:r>
        <w:rPr>
          <w:rStyle w:val="pun"/>
          <w:color w:val="313131"/>
        </w:rPr>
        <w:t>=</w:t>
      </w:r>
      <w:r>
        <w:rPr>
          <w:rStyle w:val="atv"/>
          <w:color w:val="313131"/>
        </w:rPr>
        <w:t>"main"</w:t>
      </w:r>
      <w:r>
        <w:rPr>
          <w:rStyle w:val="pln"/>
          <w:color w:val="313131"/>
        </w:rPr>
        <w:t xml:space="preserve"> </w:t>
      </w:r>
      <w:r>
        <w:rPr>
          <w:rStyle w:val="atn"/>
          <w:color w:val="313131"/>
        </w:rPr>
        <w:t>src</w:t>
      </w:r>
      <w:r>
        <w:rPr>
          <w:rStyle w:val="pun"/>
          <w:color w:val="313131"/>
        </w:rPr>
        <w:t>=</w:t>
      </w:r>
      <w:r>
        <w:rPr>
          <w:rStyle w:val="atv"/>
          <w:color w:val="313131"/>
        </w:rPr>
        <w:t>"/html/main_frame.htm"</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name</w:t>
      </w:r>
      <w:r>
        <w:rPr>
          <w:rStyle w:val="pun"/>
          <w:color w:val="313131"/>
        </w:rPr>
        <w:t>=</w:t>
      </w:r>
      <w:r>
        <w:rPr>
          <w:rStyle w:val="atv"/>
          <w:color w:val="313131"/>
        </w:rPr>
        <w:t>"bottom"</w:t>
      </w:r>
      <w:r>
        <w:rPr>
          <w:rStyle w:val="pln"/>
          <w:color w:val="313131"/>
        </w:rPr>
        <w:t xml:space="preserve"> </w:t>
      </w:r>
      <w:r>
        <w:rPr>
          <w:rStyle w:val="atn"/>
          <w:color w:val="313131"/>
        </w:rPr>
        <w:t>src</w:t>
      </w:r>
      <w:r>
        <w:rPr>
          <w:rStyle w:val="pun"/>
          <w:color w:val="313131"/>
        </w:rPr>
        <w:t>=</w:t>
      </w:r>
      <w:r>
        <w:rPr>
          <w:rStyle w:val="atv"/>
          <w:color w:val="313131"/>
        </w:rPr>
        <w:t>"/html/bottom_frame.htm"</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&lt;noframes&gt;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Your browser does not support frames.</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&lt;/noframes&gt;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&lt;/frameset&gt;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C91156" w:rsidRDefault="00C91156" w:rsidP="007C2E63">
      <w:pPr>
        <w:spacing w:line="330" w:lineRule="atLeast"/>
        <w:ind w:left="90"/>
        <w:rPr>
          <w:rFonts w:ascii="Verdana" w:hAnsi="Verdana"/>
          <w:color w:val="313131"/>
          <w:sz w:val="21"/>
          <w:szCs w:val="21"/>
        </w:rPr>
      </w:pPr>
      <w:r>
        <w:rPr>
          <w:rFonts w:ascii="Verdana" w:hAnsi="Verdana"/>
          <w:noProof/>
          <w:color w:val="313131"/>
          <w:sz w:val="21"/>
          <w:szCs w:val="21"/>
        </w:rPr>
        <w:drawing>
          <wp:inline distT="0" distB="0" distL="0" distR="0">
            <wp:extent cx="5288280" cy="1950720"/>
            <wp:effectExtent l="0" t="0" r="7620" b="0"/>
            <wp:docPr id="10" name="Picture 10" descr="HTML Horizontal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ML Horizontal Frames"/>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288280" cy="1950720"/>
                    </a:xfrm>
                    <a:prstGeom prst="rect">
                      <a:avLst/>
                    </a:prstGeom>
                    <a:noFill/>
                    <a:ln>
                      <a:noFill/>
                    </a:ln>
                  </pic:spPr>
                </pic:pic>
              </a:graphicData>
            </a:graphic>
          </wp:inline>
        </w:drawing>
      </w:r>
    </w:p>
    <w:p w:rsidR="00C91156" w:rsidRDefault="00C91156"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Let's put above example as follows, here we replaced rows attribute by cols and changed their width. This will create all the three frames vertically:</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Frames</w:t>
      </w:r>
      <w:r>
        <w:rPr>
          <w:rStyle w:val="tag"/>
          <w:color w:val="313131"/>
        </w:rPr>
        <w:t>&lt;/title&gt;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&lt;frameset</w:t>
      </w:r>
      <w:r>
        <w:rPr>
          <w:rStyle w:val="pln"/>
          <w:color w:val="313131"/>
        </w:rPr>
        <w:t xml:space="preserve"> </w:t>
      </w:r>
      <w:r>
        <w:rPr>
          <w:rStyle w:val="atn"/>
          <w:color w:val="313131"/>
        </w:rPr>
        <w:t>cols</w:t>
      </w:r>
      <w:r>
        <w:rPr>
          <w:rStyle w:val="pun"/>
          <w:color w:val="313131"/>
        </w:rPr>
        <w:t>=</w:t>
      </w:r>
      <w:r>
        <w:rPr>
          <w:rStyle w:val="atv"/>
          <w:color w:val="313131"/>
        </w:rPr>
        <w:t>"25%,50%,25%"</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name</w:t>
      </w:r>
      <w:r>
        <w:rPr>
          <w:rStyle w:val="pun"/>
          <w:color w:val="313131"/>
        </w:rPr>
        <w:t>=</w:t>
      </w:r>
      <w:r>
        <w:rPr>
          <w:rStyle w:val="atv"/>
          <w:color w:val="313131"/>
        </w:rPr>
        <w:t>"left"</w:t>
      </w:r>
      <w:r>
        <w:rPr>
          <w:rStyle w:val="pln"/>
          <w:color w:val="313131"/>
        </w:rPr>
        <w:t xml:space="preserve"> </w:t>
      </w:r>
      <w:r>
        <w:rPr>
          <w:rStyle w:val="atn"/>
          <w:color w:val="313131"/>
        </w:rPr>
        <w:t>src</w:t>
      </w:r>
      <w:r>
        <w:rPr>
          <w:rStyle w:val="pun"/>
          <w:color w:val="313131"/>
        </w:rPr>
        <w:t>=</w:t>
      </w:r>
      <w:r>
        <w:rPr>
          <w:rStyle w:val="atv"/>
          <w:color w:val="313131"/>
        </w:rPr>
        <w:t>"/html/top_frame.htm"</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name</w:t>
      </w:r>
      <w:r>
        <w:rPr>
          <w:rStyle w:val="pun"/>
          <w:color w:val="313131"/>
        </w:rPr>
        <w:t>=</w:t>
      </w:r>
      <w:r>
        <w:rPr>
          <w:rStyle w:val="atv"/>
          <w:color w:val="313131"/>
        </w:rPr>
        <w:t>"center"</w:t>
      </w:r>
      <w:r>
        <w:rPr>
          <w:rStyle w:val="pln"/>
          <w:color w:val="313131"/>
        </w:rPr>
        <w:t xml:space="preserve"> </w:t>
      </w:r>
      <w:r>
        <w:rPr>
          <w:rStyle w:val="atn"/>
          <w:color w:val="313131"/>
        </w:rPr>
        <w:t>src</w:t>
      </w:r>
      <w:r>
        <w:rPr>
          <w:rStyle w:val="pun"/>
          <w:color w:val="313131"/>
        </w:rPr>
        <w:t>=</w:t>
      </w:r>
      <w:r>
        <w:rPr>
          <w:rStyle w:val="atv"/>
          <w:color w:val="313131"/>
        </w:rPr>
        <w:t>"/html/main_frame.htm"</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name</w:t>
      </w:r>
      <w:r>
        <w:rPr>
          <w:rStyle w:val="pun"/>
          <w:color w:val="313131"/>
        </w:rPr>
        <w:t>=</w:t>
      </w:r>
      <w:r>
        <w:rPr>
          <w:rStyle w:val="atv"/>
          <w:color w:val="313131"/>
        </w:rPr>
        <w:t>"right"</w:t>
      </w:r>
      <w:r>
        <w:rPr>
          <w:rStyle w:val="pln"/>
          <w:color w:val="313131"/>
        </w:rPr>
        <w:t xml:space="preserve"> </w:t>
      </w:r>
      <w:r>
        <w:rPr>
          <w:rStyle w:val="atn"/>
          <w:color w:val="313131"/>
        </w:rPr>
        <w:t>src</w:t>
      </w:r>
      <w:r>
        <w:rPr>
          <w:rStyle w:val="pun"/>
          <w:color w:val="313131"/>
        </w:rPr>
        <w:t>=</w:t>
      </w:r>
      <w:r>
        <w:rPr>
          <w:rStyle w:val="atv"/>
          <w:color w:val="313131"/>
        </w:rPr>
        <w:t>"/html/bottom_frame.htm"</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&lt;noframes&gt;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Your browser does not support frames.</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&lt;/noframes&gt;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&lt;/frameset&gt;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C91156" w:rsidRDefault="00C91156" w:rsidP="007C2E63">
      <w:pPr>
        <w:spacing w:line="330" w:lineRule="atLeast"/>
        <w:ind w:left="90"/>
        <w:rPr>
          <w:rFonts w:ascii="Verdana" w:hAnsi="Verdana"/>
          <w:color w:val="313131"/>
          <w:sz w:val="21"/>
          <w:szCs w:val="21"/>
        </w:rPr>
      </w:pPr>
      <w:r>
        <w:rPr>
          <w:rFonts w:ascii="Verdana" w:hAnsi="Verdana"/>
          <w:noProof/>
          <w:color w:val="313131"/>
          <w:sz w:val="21"/>
          <w:szCs w:val="21"/>
        </w:rPr>
        <w:drawing>
          <wp:inline distT="0" distB="0" distL="0" distR="0">
            <wp:extent cx="5288280" cy="1485900"/>
            <wp:effectExtent l="0" t="0" r="7620" b="0"/>
            <wp:docPr id="9" name="Picture 9" descr="HTML Vertical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ML Vertical Frames"/>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5288280" cy="1485900"/>
                    </a:xfrm>
                    <a:prstGeom prst="rect">
                      <a:avLst/>
                    </a:prstGeom>
                    <a:noFill/>
                    <a:ln>
                      <a:noFill/>
                    </a:ln>
                  </pic:spPr>
                </pic:pic>
              </a:graphicData>
            </a:graphic>
          </wp:inline>
        </w:drawing>
      </w:r>
    </w:p>
    <w:p w:rsidR="00C91156" w:rsidRDefault="00C9115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The &lt;frameset&gt; Tag Attributes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are important attributes of the &lt;frameset&gt; tag:</w:t>
      </w:r>
    </w:p>
    <w:tbl>
      <w:tblPr>
        <w:tblW w:w="5000" w:type="pct"/>
        <w:tblCellMar>
          <w:top w:w="15" w:type="dxa"/>
          <w:left w:w="15" w:type="dxa"/>
          <w:bottom w:w="15" w:type="dxa"/>
          <w:right w:w="15" w:type="dxa"/>
        </w:tblCellMar>
        <w:tblLook w:val="04A0" w:firstRow="1" w:lastRow="0" w:firstColumn="1" w:lastColumn="0" w:noHBand="0" w:noVBand="1"/>
      </w:tblPr>
      <w:tblGrid>
        <w:gridCol w:w="1252"/>
        <w:gridCol w:w="8108"/>
      </w:tblGrid>
      <w:tr w:rsidR="00C91156" w:rsidTr="00C91156">
        <w:tc>
          <w:tcPr>
            <w:tcW w:w="0" w:type="auto"/>
            <w:shd w:val="clear" w:color="auto" w:fill="EEEEEE"/>
            <w:vAlign w:val="center"/>
            <w:hideMark/>
          </w:tcPr>
          <w:p w:rsidR="00C91156" w:rsidRDefault="00C91156"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C91156" w:rsidRDefault="00C91156"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cols</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 xml:space="preserve">specifies how many columns are contained in the frameset and the size of each column. You can specify the width of each column in one of four ways: </w:t>
            </w:r>
          </w:p>
          <w:p w:rsidR="00C91156" w:rsidRDefault="00C91156" w:rsidP="007C2E63">
            <w:pPr>
              <w:numPr>
                <w:ilvl w:val="0"/>
                <w:numId w:val="23"/>
              </w:numPr>
              <w:spacing w:after="240" w:line="360" w:lineRule="atLeast"/>
              <w:ind w:left="90" w:right="48"/>
              <w:jc w:val="both"/>
              <w:rPr>
                <w:rFonts w:ascii="Open Sans" w:hAnsi="Open Sans"/>
                <w:color w:val="000000"/>
                <w:sz w:val="21"/>
                <w:szCs w:val="21"/>
              </w:rPr>
            </w:pPr>
            <w:r>
              <w:rPr>
                <w:rFonts w:ascii="Open Sans" w:hAnsi="Open Sans"/>
                <w:color w:val="000000"/>
                <w:sz w:val="21"/>
                <w:szCs w:val="21"/>
              </w:rPr>
              <w:t xml:space="preserve">Absolute values in pixels. For example to create three vertical frames, use </w:t>
            </w:r>
            <w:r>
              <w:rPr>
                <w:rFonts w:ascii="Open Sans" w:hAnsi="Open Sans"/>
                <w:i/>
                <w:iCs/>
                <w:color w:val="000000"/>
                <w:sz w:val="21"/>
                <w:szCs w:val="21"/>
              </w:rPr>
              <w:t>cols="100, 500,100"</w:t>
            </w:r>
            <w:r>
              <w:rPr>
                <w:rFonts w:ascii="Open Sans" w:hAnsi="Open Sans"/>
                <w:color w:val="000000"/>
                <w:sz w:val="21"/>
                <w:szCs w:val="21"/>
              </w:rPr>
              <w:t>.</w:t>
            </w:r>
          </w:p>
          <w:p w:rsidR="00C91156" w:rsidRDefault="00C91156" w:rsidP="007C2E63">
            <w:pPr>
              <w:numPr>
                <w:ilvl w:val="0"/>
                <w:numId w:val="23"/>
              </w:numPr>
              <w:spacing w:after="240" w:line="360" w:lineRule="atLeast"/>
              <w:ind w:left="90" w:right="48"/>
              <w:jc w:val="both"/>
              <w:rPr>
                <w:rFonts w:ascii="Open Sans" w:hAnsi="Open Sans"/>
                <w:color w:val="000000"/>
                <w:sz w:val="21"/>
                <w:szCs w:val="21"/>
              </w:rPr>
            </w:pPr>
            <w:r>
              <w:rPr>
                <w:rFonts w:ascii="Open Sans" w:hAnsi="Open Sans"/>
                <w:color w:val="000000"/>
                <w:sz w:val="21"/>
                <w:szCs w:val="21"/>
              </w:rPr>
              <w:lastRenderedPageBreak/>
              <w:t xml:space="preserve">A percentage of the browser window. For example to create three vertical frames, use </w:t>
            </w:r>
            <w:r>
              <w:rPr>
                <w:rFonts w:ascii="Open Sans" w:hAnsi="Open Sans"/>
                <w:i/>
                <w:iCs/>
                <w:color w:val="000000"/>
                <w:sz w:val="21"/>
                <w:szCs w:val="21"/>
              </w:rPr>
              <w:t>cols="10%, 80%,10%"</w:t>
            </w:r>
            <w:r>
              <w:rPr>
                <w:rFonts w:ascii="Open Sans" w:hAnsi="Open Sans"/>
                <w:color w:val="000000"/>
                <w:sz w:val="21"/>
                <w:szCs w:val="21"/>
              </w:rPr>
              <w:t>.</w:t>
            </w:r>
          </w:p>
          <w:p w:rsidR="00C91156" w:rsidRDefault="00C91156" w:rsidP="007C2E63">
            <w:pPr>
              <w:numPr>
                <w:ilvl w:val="0"/>
                <w:numId w:val="23"/>
              </w:numPr>
              <w:spacing w:after="240" w:line="360" w:lineRule="atLeast"/>
              <w:ind w:left="90" w:right="48"/>
              <w:jc w:val="both"/>
              <w:rPr>
                <w:rFonts w:ascii="Open Sans" w:hAnsi="Open Sans"/>
                <w:color w:val="000000"/>
                <w:sz w:val="21"/>
                <w:szCs w:val="21"/>
              </w:rPr>
            </w:pPr>
            <w:r>
              <w:rPr>
                <w:rFonts w:ascii="Open Sans" w:hAnsi="Open Sans"/>
                <w:color w:val="000000"/>
                <w:sz w:val="21"/>
                <w:szCs w:val="21"/>
              </w:rPr>
              <w:t xml:space="preserve">Using a wildcard symbol. For example to create three vertical frames, use </w:t>
            </w:r>
            <w:r>
              <w:rPr>
                <w:rFonts w:ascii="Open Sans" w:hAnsi="Open Sans"/>
                <w:i/>
                <w:iCs/>
                <w:color w:val="000000"/>
                <w:sz w:val="21"/>
                <w:szCs w:val="21"/>
              </w:rPr>
              <w:t>cols="10%, *,10%"</w:t>
            </w:r>
            <w:r>
              <w:rPr>
                <w:rFonts w:ascii="Open Sans" w:hAnsi="Open Sans"/>
                <w:color w:val="000000"/>
                <w:sz w:val="21"/>
                <w:szCs w:val="21"/>
              </w:rPr>
              <w:t>. In this case wildcard takes remainder of the window.</w:t>
            </w:r>
          </w:p>
          <w:p w:rsidR="00C91156" w:rsidRDefault="00C91156" w:rsidP="007C2E63">
            <w:pPr>
              <w:numPr>
                <w:ilvl w:val="0"/>
                <w:numId w:val="23"/>
              </w:numPr>
              <w:spacing w:after="240" w:line="360" w:lineRule="atLeast"/>
              <w:ind w:left="90" w:right="48"/>
              <w:jc w:val="both"/>
              <w:rPr>
                <w:rFonts w:ascii="Open Sans" w:hAnsi="Open Sans"/>
                <w:color w:val="000000"/>
                <w:sz w:val="21"/>
                <w:szCs w:val="21"/>
              </w:rPr>
            </w:pPr>
            <w:r>
              <w:rPr>
                <w:rFonts w:ascii="Open Sans" w:hAnsi="Open Sans"/>
                <w:color w:val="000000"/>
                <w:sz w:val="21"/>
                <w:szCs w:val="21"/>
              </w:rPr>
              <w:t xml:space="preserve">As relative widths of the browser window. For example to create three vertical frames, use </w:t>
            </w:r>
            <w:r>
              <w:rPr>
                <w:rFonts w:ascii="Open Sans" w:hAnsi="Open Sans"/>
                <w:i/>
                <w:iCs/>
                <w:color w:val="000000"/>
                <w:sz w:val="21"/>
                <w:szCs w:val="21"/>
              </w:rPr>
              <w:t>cols="3*,2*,1*"</w:t>
            </w:r>
            <w:r>
              <w:rPr>
                <w:rFonts w:ascii="Open Sans" w:hAnsi="Open Sans"/>
                <w:color w:val="000000"/>
                <w:sz w:val="21"/>
                <w:szCs w:val="21"/>
              </w:rPr>
              <w:t>. This is an alternative to percentages. You can use relative widths of the browser window. Here the window is divided into sixths: the first column takes up half of the window, the second takes one third, and the third takes one sixth.</w:t>
            </w:r>
          </w:p>
        </w:tc>
      </w:tr>
      <w:tr w:rsidR="00C91156" w:rsidTr="00C91156">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lastRenderedPageBreak/>
              <w:t>rows</w:t>
            </w:r>
          </w:p>
        </w:tc>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 xml:space="preserve">This attribute works just like the cols attribute and takes the same values, but it is used to specify the rows in the frameset. For example to create two horizontal frames, use </w:t>
            </w:r>
            <w:r>
              <w:rPr>
                <w:rFonts w:ascii="Open Sans" w:hAnsi="Open Sans"/>
                <w:i/>
                <w:iCs/>
                <w:color w:val="313131"/>
                <w:sz w:val="21"/>
                <w:szCs w:val="21"/>
              </w:rPr>
              <w:t>rows="10%, 90%"</w:t>
            </w:r>
            <w:r>
              <w:rPr>
                <w:rFonts w:ascii="Open Sans" w:hAnsi="Open Sans"/>
                <w:color w:val="313131"/>
                <w:sz w:val="21"/>
                <w:szCs w:val="21"/>
              </w:rPr>
              <w:t>. You can specify the height of each row in the same way as explained above for columns.</w:t>
            </w:r>
          </w:p>
        </w:tc>
      </w:tr>
      <w:tr w:rsidR="00C91156" w:rsidTr="00C91156">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border</w:t>
            </w:r>
          </w:p>
        </w:tc>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This attribute specifies the width of the border of each frame in pixels. For example border="5". A value of zero means no border.</w:t>
            </w:r>
          </w:p>
        </w:tc>
      </w:tr>
      <w:tr w:rsidR="00C91156" w:rsidTr="00C91156">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frameborder</w:t>
            </w:r>
          </w:p>
        </w:tc>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This attribute specifies whether a three-dimensional border should be displayed between frames. This attrubute takes value either 1 (yes) or 0 (no). For example frameborder="0" specifies no border.</w:t>
            </w:r>
          </w:p>
        </w:tc>
      </w:tr>
      <w:tr w:rsidR="00C91156" w:rsidTr="00C91156">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framespacing</w:t>
            </w:r>
          </w:p>
        </w:tc>
        <w:tc>
          <w:tcPr>
            <w:tcW w:w="0" w:type="auto"/>
            <w:shd w:val="clear" w:color="auto" w:fill="auto"/>
            <w:vAlign w:val="center"/>
            <w:hideMark/>
          </w:tcPr>
          <w:p w:rsidR="00C91156" w:rsidRDefault="00C91156" w:rsidP="007C2E63">
            <w:pPr>
              <w:spacing w:line="330" w:lineRule="atLeast"/>
              <w:ind w:left="90"/>
              <w:rPr>
                <w:rFonts w:ascii="Open Sans" w:hAnsi="Open Sans"/>
                <w:color w:val="313131"/>
                <w:sz w:val="21"/>
                <w:szCs w:val="21"/>
              </w:rPr>
            </w:pPr>
            <w:r>
              <w:rPr>
                <w:rFonts w:ascii="Open Sans" w:hAnsi="Open Sans"/>
                <w:color w:val="313131"/>
                <w:sz w:val="21"/>
                <w:szCs w:val="21"/>
              </w:rPr>
              <w:t>This attribute specifies the amount of space between frames in a frameset. This can take any integer value. For example framespacing="10" means there should be 10 pixels spacing between each frames.</w:t>
            </w:r>
          </w:p>
        </w:tc>
      </w:tr>
    </w:tbl>
    <w:p w:rsidR="00C91156" w:rsidRDefault="00C9115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The &lt;frame&gt; Tag Attributes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are important attributes of &lt;frame&gt; tag:</w:t>
      </w:r>
    </w:p>
    <w:tbl>
      <w:tblPr>
        <w:tblW w:w="5000" w:type="pct"/>
        <w:tblCellMar>
          <w:top w:w="15" w:type="dxa"/>
          <w:left w:w="15" w:type="dxa"/>
          <w:bottom w:w="15" w:type="dxa"/>
          <w:right w:w="15" w:type="dxa"/>
        </w:tblCellMar>
        <w:tblLook w:val="04A0" w:firstRow="1" w:lastRow="0" w:firstColumn="1" w:lastColumn="0" w:noHBand="0" w:noVBand="1"/>
      </w:tblPr>
      <w:tblGrid>
        <w:gridCol w:w="1240"/>
        <w:gridCol w:w="8120"/>
      </w:tblGrid>
      <w:tr w:rsidR="00C91156" w:rsidTr="00C91156">
        <w:tc>
          <w:tcPr>
            <w:tcW w:w="0" w:type="auto"/>
            <w:shd w:val="clear" w:color="auto" w:fill="EEEEEE"/>
            <w:vAlign w:val="center"/>
            <w:hideMark/>
          </w:tcPr>
          <w:p w:rsidR="00C91156" w:rsidRDefault="00C91156"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Attribute</w:t>
            </w:r>
          </w:p>
        </w:tc>
        <w:tc>
          <w:tcPr>
            <w:tcW w:w="0" w:type="auto"/>
            <w:shd w:val="clear" w:color="auto" w:fill="EEEEEE"/>
            <w:vAlign w:val="center"/>
            <w:hideMark/>
          </w:tcPr>
          <w:p w:rsidR="00C91156" w:rsidRDefault="00C91156"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src</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is used to give the file name that should be loaded in the frame. Its value can be any URL. For example, src="/html/top_frame.htm" will load an HTML file available in html directory.</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name</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lastRenderedPageBreak/>
              <w:t>frameborder</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specifies whether or not the borders of that frame are shown; it overrides the value given in the frameborder attribute on the &lt;frameset&gt; tag if one is given, and this can take values either 1 (yes) or 0 (no).</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marginwidth</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allows you to specify the width of the space between the left and right of the frame's borders and the frame's content. The value is given in pixels. For example marginwidth="10".</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marginheight</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allows you to specify the height of the space between the top and bottom of the frame's borders and its contents. The value is given in pixels. For example marginheight="10".</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noresize</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By default you can resize any frame by clicking and dragging on the borders of a frame. The noresize attribute prevents a user from being able to resize the frame. For example noresize="noresize".</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scrolling</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controls the appearance of the scrollbars that appear on the frame. This takes values either "yes", "no" or "auto". For example scrolling="no" means it should not have scroll bars.</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longdesc</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This attribute allows you to provide a link to another page containing a long description of the contents of the frame. For example longdesc="framedescription.htm"</w:t>
            </w:r>
          </w:p>
        </w:tc>
      </w:tr>
    </w:tbl>
    <w:p w:rsidR="00C91156" w:rsidRDefault="00C9115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Browser Support for Frames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If a user is using any old browser or any browser which does not support frames then &lt;noframes&gt; element should be displayed to the user.</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So you must place a &lt;body&gt; element inside the &lt;noframes&gt; element because the &lt;frameset&gt; element is supposed to replace the &lt;body&gt; element, but if a browser does not understand &lt;frameset&gt; element then it should understand what is inside the &lt;body&gt; element which is contained in a &lt;noframes&gt; element.</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You can put some nice message for your user having old browsers. For example </w:t>
      </w:r>
      <w:r>
        <w:rPr>
          <w:rFonts w:ascii="Verdana" w:hAnsi="Verdana"/>
          <w:i/>
          <w:iCs/>
          <w:color w:val="000000"/>
          <w:sz w:val="21"/>
          <w:szCs w:val="21"/>
        </w:rPr>
        <w:t>Sorry!! your browser does not support frames.</w:t>
      </w:r>
      <w:r>
        <w:rPr>
          <w:rFonts w:ascii="Verdana" w:hAnsi="Verdana"/>
          <w:color w:val="000000"/>
          <w:sz w:val="21"/>
          <w:szCs w:val="21"/>
        </w:rPr>
        <w:t xml:space="preserve"> as shown in the above example.</w:t>
      </w:r>
    </w:p>
    <w:p w:rsidR="00C91156" w:rsidRDefault="00C9115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Frame's name and target attributes</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One of the most popular uses of frames is to place navigation bars in one frame and then load main pages into a separate frame.</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lastRenderedPageBreak/>
        <w:t>Let's see following example where a test.htm file has following code:</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Target Frames</w:t>
      </w:r>
      <w:r>
        <w:rPr>
          <w:rStyle w:val="tag"/>
          <w:color w:val="313131"/>
        </w:rPr>
        <w:t>&lt;/title&gt;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&lt;frameset</w:t>
      </w:r>
      <w:r>
        <w:rPr>
          <w:rStyle w:val="pln"/>
          <w:color w:val="313131"/>
        </w:rPr>
        <w:t xml:space="preserve"> </w:t>
      </w:r>
      <w:r>
        <w:rPr>
          <w:rStyle w:val="atn"/>
          <w:color w:val="313131"/>
        </w:rPr>
        <w:t>cols</w:t>
      </w:r>
      <w:r>
        <w:rPr>
          <w:rStyle w:val="pun"/>
          <w:color w:val="313131"/>
        </w:rPr>
        <w:t>=</w:t>
      </w:r>
      <w:r>
        <w:rPr>
          <w:rStyle w:val="atv"/>
          <w:color w:val="313131"/>
        </w:rPr>
        <w:t>"200,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src</w:t>
      </w:r>
      <w:r>
        <w:rPr>
          <w:rStyle w:val="pun"/>
          <w:color w:val="313131"/>
        </w:rPr>
        <w:t>=</w:t>
      </w:r>
      <w:r>
        <w:rPr>
          <w:rStyle w:val="atv"/>
          <w:color w:val="313131"/>
        </w:rPr>
        <w:t>"/html/menu.htm"</w:t>
      </w:r>
      <w:r>
        <w:rPr>
          <w:rStyle w:val="pln"/>
          <w:color w:val="313131"/>
        </w:rPr>
        <w:t xml:space="preserve"> </w:t>
      </w:r>
      <w:r>
        <w:rPr>
          <w:rStyle w:val="atn"/>
          <w:color w:val="313131"/>
        </w:rPr>
        <w:t>name</w:t>
      </w:r>
      <w:r>
        <w:rPr>
          <w:rStyle w:val="pun"/>
          <w:color w:val="313131"/>
        </w:rPr>
        <w:t>=</w:t>
      </w:r>
      <w:r>
        <w:rPr>
          <w:rStyle w:val="atv"/>
          <w:color w:val="313131"/>
        </w:rPr>
        <w:t>"menu_page"</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&lt;frame</w:t>
      </w:r>
      <w:r>
        <w:rPr>
          <w:rStyle w:val="pln"/>
          <w:color w:val="313131"/>
        </w:rPr>
        <w:t xml:space="preserve"> </w:t>
      </w:r>
      <w:r>
        <w:rPr>
          <w:rStyle w:val="atn"/>
          <w:color w:val="313131"/>
        </w:rPr>
        <w:t>src</w:t>
      </w:r>
      <w:r>
        <w:rPr>
          <w:rStyle w:val="pun"/>
          <w:color w:val="313131"/>
        </w:rPr>
        <w:t>=</w:t>
      </w:r>
      <w:r>
        <w:rPr>
          <w:rStyle w:val="atv"/>
          <w:color w:val="313131"/>
        </w:rPr>
        <w:t>"/html/main.htm"</w:t>
      </w:r>
      <w:r>
        <w:rPr>
          <w:rStyle w:val="pln"/>
          <w:color w:val="313131"/>
        </w:rPr>
        <w:t xml:space="preserve"> </w:t>
      </w:r>
      <w:r>
        <w:rPr>
          <w:rStyle w:val="atn"/>
          <w:color w:val="313131"/>
        </w:rPr>
        <w:t>name</w:t>
      </w:r>
      <w:r>
        <w:rPr>
          <w:rStyle w:val="pun"/>
          <w:color w:val="313131"/>
        </w:rPr>
        <w:t>=</w:t>
      </w:r>
      <w:r>
        <w:rPr>
          <w:rStyle w:val="atv"/>
          <w:color w:val="313131"/>
        </w:rPr>
        <w:t>"main_page"</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&lt;noframes&gt;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Your browser does not support frames.</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w:t>
      </w:r>
      <w:r>
        <w:rPr>
          <w:rStyle w:val="tag"/>
          <w:color w:val="313131"/>
        </w:rPr>
        <w:t>&lt;/noframes&gt;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&lt;/frameset&gt;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Here we have created two columns to fill with two frames. The first frame is 200 pixels wide and will contain the navigation menubar implemented by </w:t>
      </w:r>
      <w:r>
        <w:rPr>
          <w:rFonts w:ascii="Verdana" w:hAnsi="Verdana"/>
          <w:b/>
          <w:bCs/>
          <w:color w:val="000000"/>
          <w:sz w:val="21"/>
          <w:szCs w:val="21"/>
        </w:rPr>
        <w:t>menu.htm</w:t>
      </w:r>
      <w:r>
        <w:rPr>
          <w:rFonts w:ascii="Verdana" w:hAnsi="Verdana"/>
          <w:color w:val="000000"/>
          <w:sz w:val="21"/>
          <w:szCs w:val="21"/>
        </w:rPr>
        <w:t xml:space="preserve"> file. The second column fills in remaining space and will contain the main part of the page and it is implemented by </w:t>
      </w:r>
      <w:r>
        <w:rPr>
          <w:rFonts w:ascii="Verdana" w:hAnsi="Verdana"/>
          <w:b/>
          <w:bCs/>
          <w:color w:val="000000"/>
          <w:sz w:val="21"/>
          <w:szCs w:val="21"/>
        </w:rPr>
        <w:t>main.htm</w:t>
      </w:r>
      <w:r>
        <w:rPr>
          <w:rFonts w:ascii="Verdana" w:hAnsi="Verdana"/>
          <w:color w:val="000000"/>
          <w:sz w:val="21"/>
          <w:szCs w:val="21"/>
        </w:rPr>
        <w:t xml:space="preserve"> file. For all the three links available in menubar, we have mentioned target frame as </w:t>
      </w:r>
      <w:r>
        <w:rPr>
          <w:rFonts w:ascii="Verdana" w:hAnsi="Verdana"/>
          <w:b/>
          <w:bCs/>
          <w:color w:val="000000"/>
          <w:sz w:val="21"/>
          <w:szCs w:val="21"/>
        </w:rPr>
        <w:t>main_page</w:t>
      </w:r>
      <w:r>
        <w:rPr>
          <w:rFonts w:ascii="Verdana" w:hAnsi="Verdana"/>
          <w:color w:val="000000"/>
          <w:sz w:val="21"/>
          <w:szCs w:val="21"/>
        </w:rPr>
        <w:t>, so whenever you click any of the links in menubar, available link will open in main_page.</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content of menu.htm file</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w:t>
      </w:r>
      <w:r>
        <w:rPr>
          <w:rStyle w:val="pln"/>
          <w:color w:val="313131"/>
        </w:rPr>
        <w:t xml:space="preserve"> </w:t>
      </w:r>
      <w:r>
        <w:rPr>
          <w:rStyle w:val="atn"/>
          <w:color w:val="313131"/>
        </w:rPr>
        <w:t>bgcolor</w:t>
      </w:r>
      <w:r>
        <w:rPr>
          <w:rStyle w:val="pun"/>
          <w:color w:val="313131"/>
        </w:rPr>
        <w:t>=</w:t>
      </w:r>
      <w:r>
        <w:rPr>
          <w:rStyle w:val="atv"/>
          <w:color w:val="313131"/>
        </w:rPr>
        <w:t>"#4a7d49"</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"https://www.google.com"</w:t>
      </w:r>
      <w:r>
        <w:rPr>
          <w:rStyle w:val="pln"/>
          <w:color w:val="313131"/>
        </w:rPr>
        <w:t xml:space="preserve"> </w:t>
      </w:r>
      <w:r>
        <w:rPr>
          <w:rStyle w:val="atn"/>
          <w:color w:val="313131"/>
        </w:rPr>
        <w:t>target</w:t>
      </w:r>
      <w:r>
        <w:rPr>
          <w:rStyle w:val="pun"/>
          <w:color w:val="313131"/>
        </w:rPr>
        <w:t>=</w:t>
      </w:r>
      <w:r>
        <w:rPr>
          <w:rStyle w:val="atv"/>
          <w:color w:val="313131"/>
        </w:rPr>
        <w:t>"main_page"</w:t>
      </w:r>
      <w:r>
        <w:rPr>
          <w:rStyle w:val="tag"/>
          <w:color w:val="313131"/>
        </w:rPr>
        <w:t>&gt;</w:t>
      </w:r>
      <w:r>
        <w:rPr>
          <w:rStyle w:val="pln"/>
          <w:color w:val="313131"/>
        </w:rPr>
        <w:t>Google</w:t>
      </w:r>
      <w:r>
        <w:rPr>
          <w:rStyle w:val="tag"/>
          <w:color w:val="313131"/>
        </w:rPr>
        <w:t>&lt;/a&gt;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&lt;br</w:t>
      </w:r>
      <w:r>
        <w:rPr>
          <w:rStyle w:val="pln"/>
          <w:color w:val="313131"/>
        </w:rPr>
        <w:t xml:space="preserve"> </w:t>
      </w:r>
      <w:r>
        <w:rPr>
          <w:rStyle w:val="tag"/>
          <w:color w:val="313131"/>
        </w:rPr>
        <w:t>/&gt;&lt;br</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"https://www.microsoft.com"</w:t>
      </w:r>
      <w:r>
        <w:rPr>
          <w:rStyle w:val="pln"/>
          <w:color w:val="313131"/>
        </w:rPr>
        <w:t xml:space="preserve"> </w:t>
      </w:r>
      <w:r>
        <w:rPr>
          <w:rStyle w:val="atn"/>
          <w:color w:val="313131"/>
        </w:rPr>
        <w:t>target</w:t>
      </w:r>
      <w:r>
        <w:rPr>
          <w:rStyle w:val="pun"/>
          <w:color w:val="313131"/>
        </w:rPr>
        <w:t>=</w:t>
      </w:r>
      <w:r>
        <w:rPr>
          <w:rStyle w:val="atv"/>
          <w:color w:val="313131"/>
        </w:rPr>
        <w:t>"main_page"</w:t>
      </w:r>
      <w:r>
        <w:rPr>
          <w:rStyle w:val="tag"/>
          <w:color w:val="313131"/>
        </w:rPr>
        <w:t>&gt;</w:t>
      </w:r>
      <w:r>
        <w:rPr>
          <w:rStyle w:val="pln"/>
          <w:color w:val="313131"/>
        </w:rPr>
        <w:t>Microsoft</w:t>
      </w:r>
      <w:r>
        <w:rPr>
          <w:rStyle w:val="tag"/>
          <w:color w:val="313131"/>
        </w:rPr>
        <w:t>&lt;/a&gt;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&lt;br</w:t>
      </w:r>
      <w:r>
        <w:rPr>
          <w:rStyle w:val="pln"/>
          <w:color w:val="313131"/>
        </w:rPr>
        <w:t xml:space="preserve"> </w:t>
      </w:r>
      <w:r>
        <w:rPr>
          <w:rStyle w:val="tag"/>
          <w:color w:val="313131"/>
        </w:rPr>
        <w:t>/&gt;&lt;br</w:t>
      </w:r>
      <w:r>
        <w:rPr>
          <w:rStyle w:val="pln"/>
          <w:color w:val="313131"/>
        </w:rPr>
        <w:t xml:space="preserve"> </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&lt;a</w:t>
      </w:r>
      <w:r>
        <w:rPr>
          <w:rStyle w:val="pln"/>
          <w:color w:val="313131"/>
        </w:rPr>
        <w:t xml:space="preserve"> </w:t>
      </w:r>
      <w:r>
        <w:rPr>
          <w:rStyle w:val="atn"/>
          <w:color w:val="313131"/>
        </w:rPr>
        <w:t>href</w:t>
      </w:r>
      <w:r>
        <w:rPr>
          <w:rStyle w:val="pun"/>
          <w:color w:val="313131"/>
        </w:rPr>
        <w:t>=</w:t>
      </w:r>
      <w:r>
        <w:rPr>
          <w:rStyle w:val="atv"/>
          <w:color w:val="313131"/>
        </w:rPr>
        <w:t>"https://news.bbc.co.uk"</w:t>
      </w:r>
      <w:r>
        <w:rPr>
          <w:rStyle w:val="pln"/>
          <w:color w:val="313131"/>
        </w:rPr>
        <w:t xml:space="preserve"> </w:t>
      </w:r>
      <w:r>
        <w:rPr>
          <w:rStyle w:val="atn"/>
          <w:color w:val="313131"/>
        </w:rPr>
        <w:t>target</w:t>
      </w:r>
      <w:r>
        <w:rPr>
          <w:rStyle w:val="pun"/>
          <w:color w:val="313131"/>
        </w:rPr>
        <w:t>=</w:t>
      </w:r>
      <w:r>
        <w:rPr>
          <w:rStyle w:val="atv"/>
          <w:color w:val="313131"/>
        </w:rPr>
        <w:t>"main_page"</w:t>
      </w:r>
      <w:r>
        <w:rPr>
          <w:rStyle w:val="tag"/>
          <w:color w:val="313131"/>
        </w:rPr>
        <w:t>&gt;</w:t>
      </w:r>
      <w:r>
        <w:rPr>
          <w:rStyle w:val="pln"/>
          <w:color w:val="313131"/>
        </w:rPr>
        <w:t>BBC News</w:t>
      </w:r>
      <w:r>
        <w:rPr>
          <w:rStyle w:val="tag"/>
          <w:color w:val="313131"/>
        </w:rPr>
        <w:t>&lt;/a&gt;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Following is the content of main.htm file:</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w:t>
      </w:r>
      <w:r>
        <w:rPr>
          <w:rStyle w:val="pln"/>
          <w:color w:val="313131"/>
        </w:rPr>
        <w:t xml:space="preserve"> </w:t>
      </w:r>
      <w:r>
        <w:rPr>
          <w:rStyle w:val="atn"/>
          <w:color w:val="313131"/>
        </w:rPr>
        <w:t>bgcolor</w:t>
      </w:r>
      <w:r>
        <w:rPr>
          <w:rStyle w:val="pun"/>
          <w:color w:val="313131"/>
        </w:rPr>
        <w:t>=</w:t>
      </w:r>
      <w:r>
        <w:rPr>
          <w:rStyle w:val="atv"/>
          <w:color w:val="313131"/>
        </w:rPr>
        <w:t>"#b5dcb3"</w:t>
      </w:r>
      <w:r>
        <w:rPr>
          <w:rStyle w:val="tag"/>
          <w:color w:val="313131"/>
        </w:rPr>
        <w:t>&gt;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&lt;h3&gt;</w:t>
      </w:r>
      <w:r>
        <w:rPr>
          <w:rStyle w:val="pln"/>
          <w:color w:val="313131"/>
        </w:rPr>
        <w:t>This is main page and content from any link will be displayed here.</w:t>
      </w:r>
      <w:r>
        <w:rPr>
          <w:rStyle w:val="tag"/>
          <w:color w:val="313131"/>
        </w:rPr>
        <w:t>&lt;/h3&gt;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w:t>
      </w:r>
      <w:r>
        <w:rPr>
          <w:rStyle w:val="pln"/>
          <w:color w:val="313131"/>
        </w:rPr>
        <w:t>So now click any link and see the result.</w:t>
      </w:r>
      <w:r>
        <w:rPr>
          <w:rStyle w:val="tag"/>
          <w:color w:val="313131"/>
        </w:rPr>
        <w:t>&lt;/p&gt;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C91156" w:rsidRDefault="00C9115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When we load </w:t>
      </w:r>
      <w:r>
        <w:rPr>
          <w:rFonts w:ascii="Verdana" w:hAnsi="Verdana"/>
          <w:b/>
          <w:bCs/>
          <w:color w:val="000000"/>
          <w:sz w:val="21"/>
          <w:szCs w:val="21"/>
        </w:rPr>
        <w:t>test.htm</w:t>
      </w:r>
      <w:r>
        <w:rPr>
          <w:rFonts w:ascii="Verdana" w:hAnsi="Verdana"/>
          <w:color w:val="000000"/>
          <w:sz w:val="21"/>
          <w:szCs w:val="21"/>
        </w:rPr>
        <w:t xml:space="preserve"> file, it produces following result:</w:t>
      </w:r>
    </w:p>
    <w:p w:rsidR="00C91156" w:rsidRDefault="00C91156" w:rsidP="007C2E63">
      <w:pPr>
        <w:spacing w:line="330" w:lineRule="atLeast"/>
        <w:ind w:left="90"/>
        <w:rPr>
          <w:rFonts w:ascii="Verdana" w:hAnsi="Verdana"/>
          <w:color w:val="313131"/>
          <w:sz w:val="21"/>
          <w:szCs w:val="21"/>
        </w:rPr>
      </w:pPr>
      <w:r>
        <w:rPr>
          <w:rFonts w:ascii="Verdana" w:hAnsi="Verdana"/>
          <w:noProof/>
          <w:color w:val="313131"/>
          <w:sz w:val="21"/>
          <w:szCs w:val="21"/>
        </w:rPr>
        <w:drawing>
          <wp:inline distT="0" distB="0" distL="0" distR="0">
            <wp:extent cx="5288280" cy="922020"/>
            <wp:effectExtent l="0" t="0" r="7620" b="0"/>
            <wp:docPr id="8" name="Picture 8" descr="Frame Targe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rame Target Attribute"/>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288280" cy="922020"/>
                    </a:xfrm>
                    <a:prstGeom prst="rect">
                      <a:avLst/>
                    </a:prstGeom>
                    <a:noFill/>
                    <a:ln>
                      <a:noFill/>
                    </a:ln>
                  </pic:spPr>
                </pic:pic>
              </a:graphicData>
            </a:graphic>
          </wp:inline>
        </w:drawing>
      </w:r>
    </w:p>
    <w:p w:rsidR="00C91156" w:rsidRDefault="00C9115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Now you can try to click links available in the left panel and see the result. The </w:t>
      </w:r>
      <w:r>
        <w:rPr>
          <w:rFonts w:ascii="Verdana" w:hAnsi="Verdana"/>
          <w:i/>
          <w:iCs/>
          <w:color w:val="000000"/>
          <w:sz w:val="21"/>
          <w:szCs w:val="21"/>
        </w:rPr>
        <w:t>target</w:t>
      </w:r>
      <w:r>
        <w:rPr>
          <w:rFonts w:ascii="Verdana" w:hAnsi="Verdana"/>
          <w:color w:val="000000"/>
          <w:sz w:val="21"/>
          <w:szCs w:val="21"/>
        </w:rPr>
        <w:t xml:space="preserve"> attribute can also take one of the following values:</w:t>
      </w:r>
    </w:p>
    <w:tbl>
      <w:tblPr>
        <w:tblW w:w="5000" w:type="pct"/>
        <w:tblCellMar>
          <w:top w:w="15" w:type="dxa"/>
          <w:left w:w="15" w:type="dxa"/>
          <w:bottom w:w="15" w:type="dxa"/>
          <w:right w:w="15" w:type="dxa"/>
        </w:tblCellMar>
        <w:tblLook w:val="04A0" w:firstRow="1" w:lastRow="0" w:firstColumn="1" w:lastColumn="0" w:noHBand="0" w:noVBand="1"/>
      </w:tblPr>
      <w:tblGrid>
        <w:gridCol w:w="1088"/>
        <w:gridCol w:w="8272"/>
      </w:tblGrid>
      <w:tr w:rsidR="00C91156" w:rsidTr="00C91156">
        <w:tc>
          <w:tcPr>
            <w:tcW w:w="0" w:type="auto"/>
            <w:shd w:val="clear" w:color="auto" w:fill="EEEEEE"/>
            <w:vAlign w:val="center"/>
            <w:hideMark/>
          </w:tcPr>
          <w:p w:rsidR="00C91156" w:rsidRDefault="00C91156"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Option</w:t>
            </w:r>
          </w:p>
        </w:tc>
        <w:tc>
          <w:tcPr>
            <w:tcW w:w="0" w:type="auto"/>
            <w:shd w:val="clear" w:color="auto" w:fill="EEEEEE"/>
            <w:vAlign w:val="center"/>
            <w:hideMark/>
          </w:tcPr>
          <w:p w:rsidR="00C91156" w:rsidRDefault="00C91156" w:rsidP="007C2E63">
            <w:pPr>
              <w:spacing w:after="300" w:line="330" w:lineRule="atLeast"/>
              <w:ind w:left="90"/>
              <w:rPr>
                <w:rFonts w:ascii="Open Sans" w:hAnsi="Open Sans"/>
                <w:b/>
                <w:bCs/>
                <w:color w:val="313131"/>
                <w:sz w:val="21"/>
                <w:szCs w:val="21"/>
              </w:rPr>
            </w:pPr>
            <w:r>
              <w:rPr>
                <w:rFonts w:ascii="Open Sans" w:hAnsi="Open Sans"/>
                <w:b/>
                <w:bCs/>
                <w:color w:val="313131"/>
                <w:sz w:val="21"/>
                <w:szCs w:val="21"/>
              </w:rPr>
              <w:t>Description</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_self</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Loads the page into the current frame.</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_blank</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Loads a page into a new browser window.opening a new window.</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_parent</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Loads the page into the parent window, which in the case of a single frameset is the main browser window.</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_top</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Loads the page into the browser window, replacing any current frames.</w:t>
            </w:r>
          </w:p>
        </w:tc>
      </w:tr>
      <w:tr w:rsidR="00C91156" w:rsidTr="00C91156">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targetframe</w:t>
            </w:r>
          </w:p>
        </w:tc>
        <w:tc>
          <w:tcPr>
            <w:tcW w:w="0" w:type="auto"/>
            <w:shd w:val="clear" w:color="auto" w:fill="auto"/>
            <w:vAlign w:val="center"/>
            <w:hideMark/>
          </w:tcPr>
          <w:p w:rsidR="00C91156" w:rsidRDefault="00C91156" w:rsidP="007C2E63">
            <w:pPr>
              <w:spacing w:after="300" w:line="330" w:lineRule="atLeast"/>
              <w:ind w:left="90"/>
              <w:rPr>
                <w:rFonts w:ascii="Open Sans" w:hAnsi="Open Sans"/>
                <w:color w:val="313131"/>
                <w:sz w:val="21"/>
                <w:szCs w:val="21"/>
              </w:rPr>
            </w:pPr>
            <w:r>
              <w:rPr>
                <w:rFonts w:ascii="Open Sans" w:hAnsi="Open Sans"/>
                <w:color w:val="313131"/>
                <w:sz w:val="21"/>
                <w:szCs w:val="21"/>
              </w:rPr>
              <w:t>Loads the page into a named targetframe.</w:t>
            </w:r>
          </w:p>
        </w:tc>
      </w:tr>
    </w:tbl>
    <w:p w:rsidR="0017491A" w:rsidRDefault="0017491A" w:rsidP="007C2E63">
      <w:pPr>
        <w:ind w:left="90"/>
        <w:jc w:val="both"/>
        <w:rPr>
          <w:rFonts w:asciiTheme="minorHAnsi" w:hAnsiTheme="minorHAnsi" w:cstheme="majorBidi"/>
          <w:b/>
          <w:sz w:val="28"/>
          <w:szCs w:val="28"/>
        </w:rPr>
      </w:pPr>
    </w:p>
    <w:p w:rsidR="00BA4F46" w:rsidRDefault="009E629F" w:rsidP="007C2E63">
      <w:pPr>
        <w:ind w:left="90"/>
        <w:jc w:val="both"/>
        <w:rPr>
          <w:rFonts w:asciiTheme="minorHAnsi" w:hAnsiTheme="minorHAnsi" w:cstheme="majorBidi"/>
          <w:b/>
          <w:sz w:val="28"/>
          <w:szCs w:val="28"/>
        </w:rPr>
      </w:pPr>
      <w:r w:rsidRPr="00BA4F46">
        <w:rPr>
          <w:rFonts w:asciiTheme="minorHAnsi" w:hAnsiTheme="minorHAnsi" w:cstheme="majorBidi"/>
          <w:b/>
          <w:sz w:val="28"/>
          <w:szCs w:val="28"/>
        </w:rPr>
        <w:t>EXECUTABLE CONTENT TAGS</w:t>
      </w:r>
    </w:p>
    <w:p w:rsidR="0017491A" w:rsidRDefault="0017491A" w:rsidP="007C2E63">
      <w:pPr>
        <w:ind w:left="90"/>
        <w:jc w:val="both"/>
        <w:rPr>
          <w:rFonts w:asciiTheme="minorHAnsi" w:hAnsiTheme="minorHAnsi" w:cstheme="majorBidi"/>
          <w:b/>
          <w:sz w:val="28"/>
          <w:szCs w:val="28"/>
        </w:rPr>
      </w:pPr>
    </w:p>
    <w:p w:rsidR="00791D36" w:rsidRDefault="00791D36" w:rsidP="007C2E63">
      <w:pPr>
        <w:pStyle w:val="Heading1"/>
        <w:ind w:left="90"/>
        <w:rPr>
          <w:color w:val="000000"/>
        </w:rPr>
      </w:pPr>
      <w:r>
        <w:rPr>
          <w:color w:val="000000"/>
        </w:rPr>
        <w:lastRenderedPageBreak/>
        <w:t>Executable Content</w:t>
      </w:r>
    </w:p>
    <w:p w:rsidR="00791D36" w:rsidRDefault="00791D36" w:rsidP="007C2E63">
      <w:pPr>
        <w:pStyle w:val="NormalWeb"/>
        <w:ind w:left="90"/>
        <w:rPr>
          <w:color w:val="000000"/>
        </w:rPr>
      </w:pPr>
      <w:bookmarkStart w:id="4" w:name="INDEX-2272"/>
      <w:bookmarkStart w:id="5" w:name="INDEX-2271"/>
      <w:bookmarkStart w:id="6" w:name="INDEX-2270"/>
      <w:bookmarkEnd w:id="5"/>
      <w:bookmarkEnd w:id="6"/>
      <w:r>
        <w:rPr>
          <w:color w:val="000000"/>
        </w:rPr>
        <w:t xml:space="preserve">One of the most exciting recent developments in web technologies is the ability to deliver applications directly to the user's browser. These typically small programs, which are known as </w:t>
      </w:r>
      <w:r>
        <w:rPr>
          <w:rStyle w:val="Emphasis"/>
          <w:color w:val="000000"/>
        </w:rPr>
        <w:t>applets</w:t>
      </w:r>
      <w:r>
        <w:rPr>
          <w:color w:val="000000"/>
        </w:rPr>
        <w:t xml:space="preserve">, perform simple tasks on the client computer, from responding to user mouse- or keyboard-actions to spicing up your web page displays with multimedia-enabling software. </w:t>
      </w:r>
    </w:p>
    <w:p w:rsidR="00791D36" w:rsidRDefault="00791D36" w:rsidP="007C2E63">
      <w:pPr>
        <w:pStyle w:val="NormalWeb"/>
        <w:ind w:left="90"/>
        <w:rPr>
          <w:color w:val="000000"/>
        </w:rPr>
      </w:pPr>
      <w:r>
        <w:rPr>
          <w:color w:val="000000"/>
        </w:rPr>
        <w:t xml:space="preserve">You may embed applets into your documents using a special programming language known as JavaScript. Or you can load and execute Java-based, platform-independent applets over the Internet. During execution, these programs may generate dynamic content, interact with the user, validate form data, or even create windows and run entire applications independent of your pages. The possibilities are endless, and they go far beyond the document model that was originally envisioned for HTML. </w:t>
      </w:r>
    </w:p>
    <w:p w:rsidR="00791D36" w:rsidRDefault="00791D36" w:rsidP="007C2E63">
      <w:pPr>
        <w:pStyle w:val="NormalWeb"/>
        <w:ind w:left="90"/>
        <w:rPr>
          <w:color w:val="000000"/>
        </w:rPr>
      </w:pPr>
      <w:r>
        <w:rPr>
          <w:color w:val="000000"/>
        </w:rPr>
        <w:t xml:space="preserve">In this chapter, we show you, with simple examples, how to embed and include executable content -- scripts and applets -- in your documents. We won't, however, even begin to pretend to teach you how to write and debug your own applets. This is a book about HTML and XTHML, after all. Rather, get an expert opinion: turn to any of the many excellent texts from O'Reilly, including </w:t>
      </w:r>
      <w:r>
        <w:rPr>
          <w:rStyle w:val="Emphasis"/>
          <w:color w:val="000000"/>
        </w:rPr>
        <w:t>JavaScript: The Definitive Guide</w:t>
      </w:r>
      <w:r>
        <w:rPr>
          <w:color w:val="000000"/>
        </w:rPr>
        <w:t xml:space="preserve">, by David Flanagan, </w:t>
      </w:r>
      <w:r>
        <w:rPr>
          <w:rStyle w:val="Emphasis"/>
          <w:color w:val="000000"/>
        </w:rPr>
        <w:t>Java in a Nutshell</w:t>
      </w:r>
      <w:r>
        <w:rPr>
          <w:color w:val="000000"/>
        </w:rPr>
        <w:t xml:space="preserve">, by David Flanagan, and </w:t>
      </w:r>
      <w:r>
        <w:rPr>
          <w:rStyle w:val="Emphasis"/>
          <w:color w:val="000000"/>
        </w:rPr>
        <w:t>Exploring Java,</w:t>
      </w:r>
      <w:r>
        <w:rPr>
          <w:color w:val="000000"/>
        </w:rPr>
        <w:t xml:space="preserve"> Pat Niemeyer and Josh Peck. </w:t>
      </w:r>
    </w:p>
    <w:p w:rsidR="00791D36" w:rsidRDefault="00791D36" w:rsidP="007C2E63">
      <w:pPr>
        <w:pStyle w:val="Heading2"/>
        <w:ind w:left="90"/>
        <w:rPr>
          <w:color w:val="000000"/>
        </w:rPr>
      </w:pPr>
      <w:bookmarkStart w:id="7" w:name="html4-CHP-12-SECT-1"/>
      <w:bookmarkEnd w:id="4"/>
      <w:r>
        <w:rPr>
          <w:color w:val="000000"/>
        </w:rPr>
        <w:t>Applets and Objects</w:t>
      </w:r>
    </w:p>
    <w:p w:rsidR="00791D36" w:rsidRDefault="00791D36" w:rsidP="007C2E63">
      <w:pPr>
        <w:pStyle w:val="NormalWeb"/>
        <w:ind w:left="90"/>
        <w:rPr>
          <w:color w:val="000000"/>
        </w:rPr>
      </w:pPr>
      <w:bookmarkStart w:id="8" w:name="INDEX-2274"/>
      <w:bookmarkStart w:id="9" w:name="INDEX-2273"/>
      <w:bookmarkEnd w:id="7"/>
      <w:bookmarkEnd w:id="9"/>
      <w:r>
        <w:rPr>
          <w:color w:val="000000"/>
        </w:rPr>
        <w:t xml:space="preserve">Applets, like client-side image maps, represent a shift in the basic model of web communications. Until recently, servers performed most of the computational work on the Web, client browsers being not much more than glorified terminals. With applets, web technology is shifting toward the client, distributing some or all of the computational load from the server to the client and its browser. </w:t>
      </w:r>
    </w:p>
    <w:p w:rsidR="00791D36" w:rsidRDefault="00791D36" w:rsidP="007C2E63">
      <w:pPr>
        <w:pStyle w:val="NormalWeb"/>
        <w:ind w:left="90"/>
        <w:rPr>
          <w:color w:val="000000"/>
        </w:rPr>
      </w:pPr>
      <w:r>
        <w:rPr>
          <w:color w:val="000000"/>
        </w:rPr>
        <w:t xml:space="preserve">Applets also represent a way of extending a browser's features without forcing users to purchase or otherwise acquire a new browser, as is the case when developers implement new tag and attribute extensions to HTML. Nor do users have to acquire and install a special application, as is required for helper or plug-in applications. This means that once users have a browser that supports applets (Netscape and Internet Explorer do), you can deliver applets immediately, including display and multimedia innovations. </w:t>
      </w:r>
    </w:p>
    <w:p w:rsidR="00791D36" w:rsidRPr="00C91237" w:rsidRDefault="00791D36" w:rsidP="007C2E63">
      <w:pPr>
        <w:pStyle w:val="Heading3"/>
        <w:ind w:left="90"/>
        <w:rPr>
          <w:b/>
          <w:bCs/>
          <w:color w:val="000000"/>
          <w:sz w:val="28"/>
          <w:szCs w:val="28"/>
        </w:rPr>
      </w:pPr>
      <w:bookmarkStart w:id="10" w:name="html4-CHP-12-SECT-1.1"/>
      <w:bookmarkEnd w:id="8"/>
      <w:r w:rsidRPr="00C91237">
        <w:rPr>
          <w:b/>
          <w:bCs/>
          <w:color w:val="000000"/>
          <w:sz w:val="28"/>
          <w:szCs w:val="28"/>
        </w:rPr>
        <w:t>The Object Model</w:t>
      </w:r>
    </w:p>
    <w:p w:rsidR="00791D36" w:rsidRDefault="00791D36" w:rsidP="007C2E63">
      <w:pPr>
        <w:pStyle w:val="NormalWeb"/>
        <w:ind w:left="90"/>
        <w:rPr>
          <w:color w:val="000000"/>
        </w:rPr>
      </w:pPr>
      <w:bookmarkStart w:id="11" w:name="INDEX-2276"/>
      <w:bookmarkStart w:id="12" w:name="INDEX-2275"/>
      <w:bookmarkEnd w:id="10"/>
      <w:bookmarkEnd w:id="12"/>
      <w:r>
        <w:rPr>
          <w:color w:val="000000"/>
        </w:rPr>
        <w:t xml:space="preserve">Java-based applets -- web page-referenced programs retrieved from a network server and executed on the user's client computer -- actually are a subset of what the HTML 4 and XHTML standards call </w:t>
      </w:r>
      <w:r>
        <w:rPr>
          <w:rStyle w:val="Emphasis"/>
          <w:color w:val="000000"/>
        </w:rPr>
        <w:t>inclusions</w:t>
      </w:r>
      <w:bookmarkStart w:id="13" w:name="INDEX-2277"/>
      <w:bookmarkEnd w:id="11"/>
      <w:r>
        <w:rPr>
          <w:color w:val="000000"/>
        </w:rPr>
        <w:t xml:space="preserve">. As with images, the browser first loads the HTML document, then examines it for inclusions -- additional, separate, and discrete content that is to be handled by the client browser. A GIF image is one type of inclusion. A </w:t>
      </w:r>
      <w:r>
        <w:rPr>
          <w:rStyle w:val="Emphasis"/>
          <w:color w:val="000000"/>
        </w:rPr>
        <w:t>.wav</w:t>
      </w:r>
      <w:r>
        <w:rPr>
          <w:color w:val="000000"/>
        </w:rPr>
        <w:t xml:space="preserve"> sound file is another; an MPEG movie is another; a Java-based clock program is another. </w:t>
      </w:r>
    </w:p>
    <w:p w:rsidR="00791D36" w:rsidRDefault="00791D36" w:rsidP="007C2E63">
      <w:pPr>
        <w:pStyle w:val="NormalWeb"/>
        <w:ind w:left="90"/>
        <w:rPr>
          <w:color w:val="000000"/>
        </w:rPr>
      </w:pPr>
      <w:r>
        <w:rPr>
          <w:color w:val="000000"/>
        </w:rPr>
        <w:lastRenderedPageBreak/>
        <w:t xml:space="preserve">The HTML 4 and XHTML standards generally calls the inclusion contents </w:t>
      </w:r>
      <w:r>
        <w:rPr>
          <w:rStyle w:val="Emphasis"/>
          <w:color w:val="000000"/>
        </w:rPr>
        <w:t>objects</w:t>
      </w:r>
      <w:r>
        <w:rPr>
          <w:color w:val="000000"/>
        </w:rPr>
        <w:t xml:space="preserve">. In fact, in your document you may identify and load nearly any object file over the network through a universal </w:t>
      </w:r>
      <w:r>
        <w:rPr>
          <w:rStyle w:val="HTMLTypewriter"/>
          <w:color w:val="000000"/>
        </w:rPr>
        <w:t>&lt;object&gt;</w:t>
      </w:r>
      <w:r>
        <w:rPr>
          <w:color w:val="000000"/>
        </w:rPr>
        <w:t xml:space="preserve"> tag, which we discuss in detail later in this chapter. </w:t>
      </w:r>
      <w:bookmarkEnd w:id="13"/>
      <w:r>
        <w:rPr>
          <w:color w:val="000000"/>
        </w:rPr>
        <w:fldChar w:fldCharType="begin"/>
      </w:r>
      <w:r>
        <w:rPr>
          <w:color w:val="000000"/>
        </w:rPr>
        <w:instrText xml:space="preserve"> HYPERLINK "http://docstore.mik.ua/orelly/web2/xhtml/ch12_02.htm" \l "html4-CHP-12-SECT-2.1" </w:instrText>
      </w:r>
      <w:r>
        <w:rPr>
          <w:color w:val="000000"/>
        </w:rPr>
        <w:fldChar w:fldCharType="separate"/>
      </w:r>
      <w:r>
        <w:rPr>
          <w:rStyle w:val="Hyperlink"/>
        </w:rPr>
        <w:t>Section 12.2.1, "The &lt;object&gt; Tag"</w:t>
      </w:r>
      <w:r>
        <w:rPr>
          <w:color w:val="000000"/>
        </w:rPr>
        <w:fldChar w:fldCharType="end"/>
      </w:r>
      <w:r>
        <w:rPr>
          <w:color w:val="000000"/>
        </w:rPr>
        <w:t xml:space="preserve"> </w:t>
      </w:r>
    </w:p>
    <w:p w:rsidR="00791D36" w:rsidRDefault="00791D36" w:rsidP="007C2E63">
      <w:pPr>
        <w:pStyle w:val="NormalWeb"/>
        <w:ind w:left="90"/>
        <w:rPr>
          <w:color w:val="000000"/>
        </w:rPr>
      </w:pPr>
      <w:r>
        <w:rPr>
          <w:color w:val="000000"/>
        </w:rPr>
        <w:t xml:space="preserve">Once downloaded, the standards dictate that the browser somehow render the object, by internal or external mechanisms. The popular graphical browsers, for instance, have integrated software for displaying GIF and JPEG images. Otherwise, plug-ins and other helper applications may provide the necessary rendering mechanism. </w:t>
      </w:r>
    </w:p>
    <w:p w:rsidR="00791D36" w:rsidRPr="00C91237" w:rsidRDefault="00791D36" w:rsidP="007C2E63">
      <w:pPr>
        <w:pStyle w:val="Heading3"/>
        <w:ind w:left="90"/>
        <w:rPr>
          <w:b/>
          <w:bCs/>
          <w:color w:val="000000"/>
          <w:sz w:val="26"/>
          <w:szCs w:val="26"/>
        </w:rPr>
      </w:pPr>
      <w:bookmarkStart w:id="14" w:name="html4-CHP-12-SECT-1.1.1"/>
      <w:r w:rsidRPr="00C91237">
        <w:rPr>
          <w:b/>
          <w:bCs/>
          <w:color w:val="000000"/>
          <w:sz w:val="26"/>
          <w:szCs w:val="26"/>
        </w:rPr>
        <w:t>The applet model</w:t>
      </w:r>
    </w:p>
    <w:p w:rsidR="00791D36" w:rsidRDefault="00791D36" w:rsidP="007C2E63">
      <w:pPr>
        <w:pStyle w:val="NormalWeb"/>
        <w:ind w:left="90"/>
        <w:rPr>
          <w:color w:val="000000"/>
        </w:rPr>
      </w:pPr>
      <w:r>
        <w:rPr>
          <w:color w:val="000000"/>
        </w:rPr>
        <w:t xml:space="preserve">With applet-based objects, the browser sets aside a portion of the document display space. You may control the size and position of this display area; the applet controls what is presented inside. </w:t>
      </w:r>
    </w:p>
    <w:p w:rsidR="00791D36" w:rsidRDefault="00791D36" w:rsidP="007C2E63">
      <w:pPr>
        <w:pStyle w:val="NormalWeb"/>
        <w:ind w:left="90"/>
        <w:rPr>
          <w:color w:val="000000"/>
        </w:rPr>
      </w:pPr>
      <w:r>
        <w:rPr>
          <w:color w:val="000000"/>
        </w:rPr>
        <w:t xml:space="preserve">The applet object is software, an executable program. Accordingly, besides providing a display space, the browser, in tandem with the client computer environment and resources, provides the applet runtime environment -- typically Java. </w:t>
      </w:r>
    </w:p>
    <w:p w:rsidR="00791D36" w:rsidRDefault="00791D36" w:rsidP="007C2E63">
      <w:pPr>
        <w:pStyle w:val="NormalWeb"/>
        <w:ind w:left="90"/>
        <w:rPr>
          <w:color w:val="000000"/>
        </w:rPr>
      </w:pPr>
      <w:r>
        <w:rPr>
          <w:color w:val="000000"/>
        </w:rPr>
        <w:t xml:space="preserve">During execution, the applet has access to a restricted environment within the user's computer. For instance, applets have access to the mouse and keyboard and may receive input from the user. They can initiate network connections and retrieve data from other servers on the Internet. In sum, applets are full-fledged programs, complete with a variety of input and output mechanisms, along with a full suite of network services. </w:t>
      </w:r>
    </w:p>
    <w:p w:rsidR="00791D36" w:rsidRDefault="00791D36" w:rsidP="007C2E63">
      <w:pPr>
        <w:pStyle w:val="NormalWeb"/>
        <w:ind w:left="90"/>
        <w:rPr>
          <w:color w:val="000000"/>
        </w:rPr>
      </w:pPr>
      <w:r>
        <w:rPr>
          <w:color w:val="000000"/>
        </w:rPr>
        <w:t xml:space="preserve">Several applets may be placed in a single document; they all execute in parallel and may communicate with each other. While the browser may limit their access to its computer system, applets have complete control of their virtual environment within the browser. </w:t>
      </w:r>
    </w:p>
    <w:p w:rsidR="00791D36" w:rsidRPr="00C91237" w:rsidRDefault="00791D36" w:rsidP="007C2E63">
      <w:pPr>
        <w:pStyle w:val="Heading3"/>
        <w:ind w:left="90"/>
        <w:rPr>
          <w:b/>
          <w:bCs/>
          <w:color w:val="000000"/>
        </w:rPr>
      </w:pPr>
      <w:bookmarkStart w:id="15" w:name="html4-CHP-12-SECT-1.1.2"/>
      <w:bookmarkEnd w:id="14"/>
      <w:r w:rsidRPr="00C91237">
        <w:rPr>
          <w:b/>
          <w:bCs/>
          <w:color w:val="000000"/>
          <w:sz w:val="26"/>
          <w:szCs w:val="26"/>
        </w:rPr>
        <w:t>The applet advantage</w:t>
      </w:r>
    </w:p>
    <w:p w:rsidR="00791D36" w:rsidRDefault="00791D36" w:rsidP="007C2E63">
      <w:pPr>
        <w:pStyle w:val="NormalWeb"/>
        <w:ind w:left="90"/>
        <w:rPr>
          <w:color w:val="000000"/>
        </w:rPr>
      </w:pPr>
      <w:r>
        <w:rPr>
          <w:color w:val="000000"/>
        </w:rPr>
        <w:t xml:space="preserve">There are several advantages of applets, not the least of which is providing more compelling user interfaces within a web page. For instance, an applet might create a unique set of menus, choices, text fields, and similar user-input tools different from those available through the browser. When the user clicks a button within the applet's interaction/display region, the applet might respond by displaying results within the region, signaling another applet, or even by loading a completely new page into the browser. </w:t>
      </w:r>
    </w:p>
    <w:p w:rsidR="00791D36" w:rsidRDefault="00791D36" w:rsidP="007C2E63">
      <w:pPr>
        <w:pStyle w:val="NormalWeb"/>
        <w:ind w:left="90"/>
        <w:rPr>
          <w:color w:val="000000"/>
        </w:rPr>
      </w:pPr>
      <w:r>
        <w:rPr>
          <w:color w:val="000000"/>
        </w:rPr>
        <w:t xml:space="preserve">We don't mean to imply that the only use of applets is to enhance the user interface. An applet is a full-fledged program that can perform any number of computational and user-interactive tasks on the client computer. An applet might implement a real-time video display, perform circuit simulation, engage the user in a game, provide a chat interface, and so on. </w:t>
      </w:r>
    </w:p>
    <w:p w:rsidR="00791D36" w:rsidRPr="00C91237" w:rsidRDefault="00791D36" w:rsidP="007C2E63">
      <w:pPr>
        <w:pStyle w:val="Heading3"/>
        <w:ind w:left="90"/>
        <w:rPr>
          <w:b/>
          <w:bCs/>
          <w:color w:val="000000"/>
          <w:sz w:val="26"/>
          <w:szCs w:val="26"/>
        </w:rPr>
      </w:pPr>
      <w:bookmarkStart w:id="16" w:name="html4-CHP-12-SECT-1.1.3"/>
      <w:bookmarkEnd w:id="15"/>
      <w:r w:rsidRPr="00C91237">
        <w:rPr>
          <w:b/>
          <w:bCs/>
          <w:color w:val="000000"/>
          <w:sz w:val="26"/>
          <w:szCs w:val="26"/>
        </w:rPr>
        <w:lastRenderedPageBreak/>
        <w:t>Using applets correctly</w:t>
      </w:r>
    </w:p>
    <w:p w:rsidR="00791D36" w:rsidRDefault="00791D36" w:rsidP="007C2E63">
      <w:pPr>
        <w:pStyle w:val="NormalWeb"/>
        <w:ind w:left="90"/>
        <w:rPr>
          <w:color w:val="000000"/>
        </w:rPr>
      </w:pPr>
      <w:bookmarkStart w:id="17" w:name="INDEX-2278"/>
      <w:bookmarkEnd w:id="16"/>
      <w:r>
        <w:rPr>
          <w:color w:val="000000"/>
        </w:rPr>
        <w:t xml:space="preserve">An applet is nothing more than another tool you may use to produce compelling and useful web pages. Keep in mind that an applet uses computational resources on the client to run and therefore places a load on the user's computer. It can degrade system </w:t>
      </w:r>
      <w:bookmarkStart w:id="18" w:name="INDEX-2279"/>
      <w:bookmarkEnd w:id="17"/>
      <w:r>
        <w:rPr>
          <w:color w:val="000000"/>
        </w:rPr>
        <w:t xml:space="preserve">performance. </w:t>
      </w:r>
    </w:p>
    <w:p w:rsidR="00791D36" w:rsidRDefault="00791D36" w:rsidP="007C2E63">
      <w:pPr>
        <w:pStyle w:val="NormalWeb"/>
        <w:ind w:left="90"/>
        <w:rPr>
          <w:color w:val="000000"/>
        </w:rPr>
      </w:pPr>
      <w:r>
        <w:rPr>
          <w:color w:val="000000"/>
        </w:rPr>
        <w:t xml:space="preserve">Similarly, if an applet uses a lot of network bandwidth to accomplish its task (a real-time video feed, for example), it may make other network communication unbearably slow. While such applications are fun, they do little more than annoy your target audience. </w:t>
      </w:r>
    </w:p>
    <w:p w:rsidR="00791D36" w:rsidRDefault="00791D36" w:rsidP="007C2E63">
      <w:pPr>
        <w:pStyle w:val="NormalWeb"/>
        <w:ind w:left="90"/>
        <w:rPr>
          <w:color w:val="000000"/>
        </w:rPr>
      </w:pPr>
      <w:r>
        <w:rPr>
          <w:color w:val="000000"/>
        </w:rPr>
        <w:t xml:space="preserve">To use an applet correctly, balance the load between the browser and the server. For each page, decide which tasks are best left to the server (forms processing, index searches, and the like) and which tasks are better suited for local processing (user interface enhancements, real-time data presentation, small animations, input validation, and so on). Divide the processing accordingly. Remember that many users have slower network connections and computers than you do and design your applets to satisfy the majority of your audience. </w:t>
      </w:r>
    </w:p>
    <w:p w:rsidR="00791D36" w:rsidRDefault="00791D36" w:rsidP="007C2E63">
      <w:pPr>
        <w:pStyle w:val="NormalWeb"/>
        <w:ind w:left="90"/>
        <w:rPr>
          <w:color w:val="000000"/>
        </w:rPr>
      </w:pPr>
      <w:r>
        <w:rPr>
          <w:color w:val="000000"/>
        </w:rPr>
        <w:t xml:space="preserve">Used the right way, applets seamlessly enhance your pages and provide a satisfying experience for your audience. Used improperly, applets are just another annoying bandwidth waster, alienating your users and hurting your pages. </w:t>
      </w:r>
    </w:p>
    <w:p w:rsidR="00791D36" w:rsidRPr="00C91237" w:rsidRDefault="00791D36" w:rsidP="007C2E63">
      <w:pPr>
        <w:pStyle w:val="Heading3"/>
        <w:ind w:left="90"/>
        <w:rPr>
          <w:b/>
          <w:bCs/>
          <w:color w:val="000000"/>
        </w:rPr>
      </w:pPr>
      <w:bookmarkStart w:id="19" w:name="html4-CHP-12-SECT-1.1.4"/>
      <w:bookmarkEnd w:id="18"/>
      <w:r w:rsidRPr="00C91237">
        <w:rPr>
          <w:b/>
          <w:bCs/>
          <w:color w:val="000000"/>
          <w:sz w:val="26"/>
          <w:szCs w:val="26"/>
        </w:rPr>
        <w:t>Writing applets</w:t>
      </w:r>
    </w:p>
    <w:p w:rsidR="00791D36" w:rsidRDefault="00791D36" w:rsidP="007C2E63">
      <w:pPr>
        <w:pStyle w:val="NormalWeb"/>
        <w:ind w:left="90"/>
        <w:rPr>
          <w:color w:val="000000"/>
        </w:rPr>
      </w:pPr>
      <w:r>
        <w:rPr>
          <w:color w:val="000000"/>
        </w:rPr>
        <w:t xml:space="preserve">Creating applets is a programming task, not usually a job for the HTML or XHTML author, and certainly well beyond the scope of this book. For details, we recommend you consult any of the many applet programming texts that have recently appeared on bookshelves everywhere, including those from O'Reilly &amp; Associates. </w:t>
      </w:r>
    </w:p>
    <w:p w:rsidR="00791D36" w:rsidRDefault="00791D36" w:rsidP="007C2E63">
      <w:pPr>
        <w:pStyle w:val="NormalWeb"/>
        <w:ind w:left="90"/>
        <w:rPr>
          <w:color w:val="000000"/>
        </w:rPr>
      </w:pPr>
      <w:r>
        <w:rPr>
          <w:color w:val="000000"/>
        </w:rPr>
        <w:t xml:space="preserve">Today, one language dominates the applet programming world: </w:t>
      </w:r>
      <w:bookmarkStart w:id="20" w:name="INDEX-2280"/>
      <w:bookmarkEnd w:id="19"/>
      <w:r>
        <w:rPr>
          <w:color w:val="000000"/>
        </w:rPr>
        <w:t xml:space="preserve">Java. Developed by Sun Microsystems of Mountain View, California, Java supports an object-oriented programming style wherein classes of applets can be used and reused to build complex applications. </w:t>
      </w:r>
    </w:p>
    <w:p w:rsidR="00791D36" w:rsidRDefault="00791D36" w:rsidP="007C2E63">
      <w:pPr>
        <w:pStyle w:val="NormalWeb"/>
        <w:ind w:left="90"/>
        <w:rPr>
          <w:color w:val="000000"/>
        </w:rPr>
      </w:pPr>
      <w:r>
        <w:rPr>
          <w:color w:val="000000"/>
        </w:rPr>
        <w:t xml:space="preserve">By invention, applets built from the same language should run with any browser that supports them. In reality, certain Microsoft implementation decisions had caused some valid Java applets to fail when running on earlier versions of Internet Explorer. Microsoft has fixed these problems with Internet Explorer Version 5 and Java will remain a universal programming language for the Web. In any case, the conscientious Java programmer should keep abreast of the latest technology and create applets that are certifiably 100% pure Java. Microsoft, in particular, is trying to get programmers to use proprietary extensions to Java that will work on only Microsoft platforms and is refusing to support key parts of the standard. We recommend avoiding any vendor extensions to Java that deviate from the standard Java 1.1 version. </w:t>
      </w:r>
    </w:p>
    <w:p w:rsidR="00791D36" w:rsidRDefault="00791D36" w:rsidP="007C2E63">
      <w:pPr>
        <w:pStyle w:val="NormalWeb"/>
        <w:ind w:left="90"/>
        <w:rPr>
          <w:color w:val="000000"/>
        </w:rPr>
      </w:pPr>
      <w:r>
        <w:rPr>
          <w:color w:val="000000"/>
        </w:rPr>
        <w:t xml:space="preserve">You can shield yourself from platform dependencies by using the Java Plugin from Sun; see </w:t>
      </w:r>
      <w:bookmarkEnd w:id="20"/>
      <w:r>
        <w:rPr>
          <w:color w:val="000000"/>
        </w:rPr>
        <w:t>http://java.sun.com/products/plugin. There are versions for both Internet Explorer and Netscape Navigator. Currently, the plugin is the only way to get support for the latest version of Java (Java 2 SDK 1.3).</w:t>
      </w:r>
      <w:hyperlink r:id="rId235" w:anchor="FOOTNOTE-66" w:history="1">
        <w:r>
          <w:rPr>
            <w:rStyle w:val="Hyperlink"/>
          </w:rPr>
          <w:t>[66]</w:t>
        </w:r>
      </w:hyperlink>
      <w:r>
        <w:rPr>
          <w:color w:val="000000"/>
        </w:rPr>
        <w:t xml:space="preserve"> </w:t>
      </w:r>
    </w:p>
    <w:p w:rsidR="00791D36" w:rsidRDefault="00791D36" w:rsidP="007C2E63">
      <w:pPr>
        <w:pStyle w:val="NormalWeb"/>
        <w:ind w:left="90"/>
        <w:rPr>
          <w:color w:val="000000"/>
        </w:rPr>
      </w:pPr>
      <w:bookmarkStart w:id="21" w:name="FOOTNOTE-66"/>
      <w:r>
        <w:rPr>
          <w:color w:val="000000"/>
        </w:rPr>
        <w:lastRenderedPageBreak/>
        <w:t>[66] The plugin has achieved some acceptance for running Java 2 applets in intranet (i.e., corporate network) environments, but we have yet to see an applet on the public Internet that required Java 2.</w:t>
      </w:r>
    </w:p>
    <w:p w:rsidR="00791D36" w:rsidRDefault="00791D36" w:rsidP="007C2E63">
      <w:pPr>
        <w:pStyle w:val="NormalWeb"/>
        <w:ind w:left="90"/>
        <w:rPr>
          <w:color w:val="000000"/>
        </w:rPr>
      </w:pPr>
      <w:r>
        <w:rPr>
          <w:color w:val="000000"/>
        </w:rPr>
        <w:t xml:space="preserve">We should take this opportunity to also </w:t>
      </w:r>
      <w:bookmarkStart w:id="22" w:name="INDEX-2281"/>
      <w:bookmarkEnd w:id="21"/>
      <w:r>
        <w:rPr>
          <w:color w:val="000000"/>
        </w:rPr>
        <w:t xml:space="preserve">mention ActiveX, an alternative applet programming technology available from Microsoft. ActiveX is proprietary, closely coupled with various versions of Microsoft Windows, and works only when used with </w:t>
      </w:r>
      <w:bookmarkStart w:id="23" w:name="INDEX-2282"/>
      <w:bookmarkEnd w:id="22"/>
      <w:r>
        <w:rPr>
          <w:color w:val="000000"/>
        </w:rPr>
        <w:t xml:space="preserve">Internet Explorer. ActiveX applets will run on versions of Internet Explorer targeted to various versions of Windows, but a single ActiveX applet will not run on these different versions without recompilation. This is in contrast with Java applets, where a single Java applet can be written and compiled once and immediately run on a broad range of browsers and operating systems. </w:t>
      </w:r>
    </w:p>
    <w:p w:rsidR="00791D36" w:rsidRDefault="00791D36" w:rsidP="007C2E63">
      <w:pPr>
        <w:ind w:left="90"/>
        <w:jc w:val="both"/>
        <w:rPr>
          <w:rFonts w:asciiTheme="minorHAnsi" w:hAnsiTheme="minorHAnsi" w:cstheme="majorBidi"/>
          <w:b/>
          <w:sz w:val="28"/>
          <w:szCs w:val="28"/>
        </w:rPr>
      </w:pPr>
      <w:r>
        <w:rPr>
          <w:color w:val="000000"/>
        </w:rPr>
        <w:t xml:space="preserve">ActiveX also presents an unacceptably high </w:t>
      </w:r>
      <w:bookmarkStart w:id="24" w:name="INDEX-2283"/>
      <w:bookmarkEnd w:id="23"/>
      <w:r>
        <w:rPr>
          <w:color w:val="000000"/>
        </w:rPr>
        <w:t xml:space="preserve">security risk to any user whose browser supports ActiveX technology. It is ridiculously easy to penetrate and damage a computer running a browser that allows ActiveX applets to be executed. For this reason, we cannot recommend ActiveX as a viable applet implementation technology and we go so far as to recommend that users disable ActiveX capability within their browsers -- specifically, Internet </w:t>
      </w:r>
      <w:bookmarkStart w:id="25" w:name="INDEX-2288"/>
      <w:bookmarkStart w:id="26" w:name="INDEX-2287"/>
      <w:bookmarkStart w:id="27" w:name="INDEX-2286"/>
      <w:bookmarkStart w:id="28" w:name="INDEX-2285"/>
      <w:bookmarkStart w:id="29" w:name="INDEX-2284"/>
      <w:bookmarkEnd w:id="24"/>
      <w:bookmarkEnd w:id="26"/>
      <w:bookmarkEnd w:id="27"/>
      <w:bookmarkEnd w:id="28"/>
      <w:bookmarkEnd w:id="29"/>
      <w:r>
        <w:rPr>
          <w:color w:val="000000"/>
        </w:rPr>
        <w:t>Explorer.</w:t>
      </w:r>
      <w:bookmarkEnd w:id="25"/>
    </w:p>
    <w:p w:rsidR="00791D36" w:rsidRDefault="00791D36" w:rsidP="007C2E63">
      <w:pPr>
        <w:ind w:left="90"/>
        <w:jc w:val="both"/>
        <w:rPr>
          <w:rFonts w:asciiTheme="minorHAnsi" w:hAnsiTheme="minorHAnsi" w:cstheme="majorBidi"/>
          <w:b/>
          <w:sz w:val="28"/>
          <w:szCs w:val="28"/>
        </w:rPr>
      </w:pPr>
    </w:p>
    <w:p w:rsidR="00606C09" w:rsidRPr="00606C09" w:rsidRDefault="00606C09" w:rsidP="007C2E63">
      <w:pPr>
        <w:spacing w:after="240" w:line="360" w:lineRule="atLeast"/>
        <w:ind w:left="90" w:right="48"/>
        <w:jc w:val="both"/>
        <w:rPr>
          <w:rFonts w:ascii="Verdana" w:hAnsi="Verdana"/>
          <w:b/>
          <w:bCs/>
          <w:color w:val="000000"/>
          <w:sz w:val="27"/>
          <w:szCs w:val="27"/>
        </w:rPr>
      </w:pPr>
      <w:r w:rsidRPr="00606C09">
        <w:rPr>
          <w:rFonts w:ascii="Verdana" w:hAnsi="Verdana"/>
          <w:b/>
          <w:bCs/>
          <w:color w:val="000000"/>
          <w:sz w:val="27"/>
          <w:szCs w:val="27"/>
        </w:rPr>
        <w:t>Style Sheets</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Cascading Style Sheets (CSS) describe how documents are presented on screens, in print, or perhaps how they are pronounced. W3C has actively promoted the use of style sheets on the Web since the Consortium was founded in 1994.</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Cascading Style Sheets (CSS) provide easy and effective alternatives to specify various attributes for the HTML tags. Using CSS, you can specify a number of style properties for a given HTML element. Each property has a name and a value, separated by a colon (:). Each property declaration is separated by a semi-colon (;).</w:t>
      </w:r>
    </w:p>
    <w:p w:rsidR="00791D36" w:rsidRDefault="00791D36"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First let's consider an example of HTML document which makes use of &lt;font&gt; tag and associated attributes to specify text color and font size:</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CSS</w:t>
      </w:r>
      <w:r>
        <w:rPr>
          <w:rStyle w:val="tag"/>
          <w:color w:val="313131"/>
        </w:rPr>
        <w:t>&lt;/title&gt;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&lt;p&gt;&lt;font</w:t>
      </w:r>
      <w:r>
        <w:rPr>
          <w:rStyle w:val="pln"/>
          <w:color w:val="313131"/>
        </w:rPr>
        <w:t xml:space="preserve"> </w:t>
      </w:r>
      <w:r>
        <w:rPr>
          <w:rStyle w:val="atn"/>
          <w:color w:val="313131"/>
        </w:rPr>
        <w:t>color</w:t>
      </w:r>
      <w:r>
        <w:rPr>
          <w:rStyle w:val="pun"/>
          <w:color w:val="313131"/>
        </w:rPr>
        <w:t>=</w:t>
      </w:r>
      <w:r>
        <w:rPr>
          <w:rStyle w:val="atv"/>
          <w:color w:val="313131"/>
        </w:rPr>
        <w:t>"green"</w:t>
      </w:r>
      <w:r>
        <w:rPr>
          <w:rStyle w:val="pln"/>
          <w:color w:val="313131"/>
        </w:rPr>
        <w:t xml:space="preserve"> </w:t>
      </w:r>
      <w:r>
        <w:rPr>
          <w:rStyle w:val="atn"/>
          <w:color w:val="313131"/>
        </w:rPr>
        <w:t>size</w:t>
      </w:r>
      <w:r>
        <w:rPr>
          <w:rStyle w:val="pun"/>
          <w:color w:val="313131"/>
        </w:rPr>
        <w:t>=</w:t>
      </w:r>
      <w:r>
        <w:rPr>
          <w:rStyle w:val="atv"/>
          <w:color w:val="313131"/>
        </w:rPr>
        <w:t>"5"</w:t>
      </w:r>
      <w:r>
        <w:rPr>
          <w:rStyle w:val="tag"/>
          <w:color w:val="313131"/>
        </w:rPr>
        <w:t>&gt;</w:t>
      </w:r>
      <w:r>
        <w:rPr>
          <w:rStyle w:val="pln"/>
          <w:color w:val="313131"/>
        </w:rPr>
        <w:t>Hello, World!</w:t>
      </w:r>
      <w:r>
        <w:rPr>
          <w:rStyle w:val="tag"/>
          <w:color w:val="313131"/>
        </w:rPr>
        <w:t>&lt;/font&gt;&lt;/p&gt;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We can re-write above example with the help of Style Sheet as follows:</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CSS</w:t>
      </w:r>
      <w:r>
        <w:rPr>
          <w:rStyle w:val="tag"/>
          <w:color w:val="313131"/>
        </w:rPr>
        <w:t>&lt;/title&gt;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color</w:t>
      </w:r>
      <w:r>
        <w:rPr>
          <w:rStyle w:val="pun"/>
          <w:color w:val="313131"/>
        </w:rPr>
        <w:t>:</w:t>
      </w:r>
      <w:r>
        <w:rPr>
          <w:rStyle w:val="pln"/>
          <w:color w:val="313131"/>
        </w:rPr>
        <w:t>green</w:t>
      </w:r>
      <w:r>
        <w:rPr>
          <w:rStyle w:val="pun"/>
          <w:color w:val="313131"/>
        </w:rPr>
        <w:t>;</w:t>
      </w:r>
      <w:r>
        <w:rPr>
          <w:rStyle w:val="pln"/>
          <w:color w:val="313131"/>
        </w:rPr>
        <w:t>font</w:t>
      </w:r>
      <w:r>
        <w:rPr>
          <w:rStyle w:val="pun"/>
          <w:color w:val="313131"/>
        </w:rPr>
        <w:t>-</w:t>
      </w:r>
      <w:r>
        <w:rPr>
          <w:rStyle w:val="pln"/>
          <w:color w:val="313131"/>
        </w:rPr>
        <w:t>size</w:t>
      </w:r>
      <w:r>
        <w:rPr>
          <w:rStyle w:val="pun"/>
          <w:color w:val="313131"/>
        </w:rPr>
        <w:t>:</w:t>
      </w:r>
      <w:r>
        <w:rPr>
          <w:rStyle w:val="lit"/>
          <w:color w:val="313131"/>
        </w:rPr>
        <w:t>24px</w:t>
      </w:r>
      <w:r>
        <w:rPr>
          <w:rStyle w:val="pun"/>
          <w:color w:val="313131"/>
        </w:rPr>
        <w:t>;</w:t>
      </w:r>
      <w:r>
        <w:rPr>
          <w:rStyle w:val="atv"/>
          <w:color w:val="313131"/>
        </w:rPr>
        <w:t>"</w:t>
      </w:r>
      <w:r>
        <w:rPr>
          <w:rStyle w:val="tag"/>
          <w:color w:val="313131"/>
        </w:rPr>
        <w:t>&gt;</w:t>
      </w:r>
      <w:r>
        <w:rPr>
          <w:rStyle w:val="pln"/>
          <w:color w:val="313131"/>
        </w:rPr>
        <w:t>Hello, World!</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791D36" w:rsidRDefault="00791D36" w:rsidP="007C2E63">
      <w:pPr>
        <w:spacing w:after="240" w:line="360" w:lineRule="atLeast"/>
        <w:ind w:left="90" w:right="48"/>
        <w:jc w:val="both"/>
        <w:rPr>
          <w:rFonts w:ascii="Verdana" w:hAnsi="Verdana"/>
          <w:color w:val="008000"/>
          <w:sz w:val="36"/>
          <w:szCs w:val="36"/>
        </w:rPr>
      </w:pPr>
      <w:r>
        <w:rPr>
          <w:rFonts w:ascii="Verdana" w:hAnsi="Verdana"/>
          <w:color w:val="008000"/>
          <w:sz w:val="36"/>
          <w:szCs w:val="36"/>
        </w:rPr>
        <w:t>Hello, World!</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You can use CSS in three ways in your HTML document:</w:t>
      </w:r>
    </w:p>
    <w:p w:rsidR="00791D36" w:rsidRDefault="00791D36" w:rsidP="007C2E63">
      <w:pPr>
        <w:numPr>
          <w:ilvl w:val="0"/>
          <w:numId w:val="24"/>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External Style Sheet</w:t>
      </w:r>
      <w:r>
        <w:rPr>
          <w:rFonts w:ascii="Verdana" w:hAnsi="Verdana"/>
          <w:color w:val="000000"/>
          <w:sz w:val="21"/>
          <w:szCs w:val="21"/>
        </w:rPr>
        <w:t xml:space="preserve"> - Define style sheet rules in a separate .css file and then include that file in your HTML document using HTML &lt;link&gt; tag.</w:t>
      </w:r>
    </w:p>
    <w:p w:rsidR="00791D36" w:rsidRDefault="00791D36" w:rsidP="007C2E63">
      <w:pPr>
        <w:numPr>
          <w:ilvl w:val="0"/>
          <w:numId w:val="24"/>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Internal Style Sheet</w:t>
      </w:r>
      <w:r>
        <w:rPr>
          <w:rFonts w:ascii="Verdana" w:hAnsi="Verdana"/>
          <w:color w:val="000000"/>
          <w:sz w:val="21"/>
          <w:szCs w:val="21"/>
        </w:rPr>
        <w:t xml:space="preserve"> - Define style sheet rules in header section of the HTML document using &lt;style&gt; tag.</w:t>
      </w:r>
    </w:p>
    <w:p w:rsidR="00791D36" w:rsidRDefault="00791D36" w:rsidP="007C2E63">
      <w:pPr>
        <w:numPr>
          <w:ilvl w:val="0"/>
          <w:numId w:val="24"/>
        </w:numPr>
        <w:spacing w:after="240" w:line="360" w:lineRule="atLeast"/>
        <w:ind w:left="90" w:right="48"/>
        <w:jc w:val="both"/>
        <w:rPr>
          <w:rFonts w:ascii="Verdana" w:hAnsi="Verdana"/>
          <w:color w:val="000000"/>
          <w:sz w:val="21"/>
          <w:szCs w:val="21"/>
        </w:rPr>
      </w:pPr>
      <w:r>
        <w:rPr>
          <w:rFonts w:ascii="Verdana" w:hAnsi="Verdana"/>
          <w:b/>
          <w:bCs/>
          <w:color w:val="000000"/>
          <w:sz w:val="21"/>
          <w:szCs w:val="21"/>
        </w:rPr>
        <w:t>Inline Style Sheet</w:t>
      </w:r>
      <w:r>
        <w:rPr>
          <w:rFonts w:ascii="Verdana" w:hAnsi="Verdana"/>
          <w:color w:val="000000"/>
          <w:sz w:val="21"/>
          <w:szCs w:val="21"/>
        </w:rPr>
        <w:t xml:space="preserve"> - Define style sheet rules directly along-with the HTML elements using </w:t>
      </w:r>
      <w:r>
        <w:rPr>
          <w:rFonts w:ascii="Verdana" w:hAnsi="Verdana"/>
          <w:b/>
          <w:bCs/>
          <w:color w:val="000000"/>
          <w:sz w:val="21"/>
          <w:szCs w:val="21"/>
        </w:rPr>
        <w:t>style</w:t>
      </w:r>
      <w:r>
        <w:rPr>
          <w:rFonts w:ascii="Verdana" w:hAnsi="Verdana"/>
          <w:color w:val="000000"/>
          <w:sz w:val="21"/>
          <w:szCs w:val="21"/>
        </w:rPr>
        <w:t xml:space="preserve"> attribute.</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Let's see all the three cases one by one with the help of suitable examples.</w:t>
      </w:r>
    </w:p>
    <w:p w:rsidR="00791D36" w:rsidRDefault="00791D3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External Style Sheet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If you need to use your style sheet to various pages, then its always recommended to define a common style sheet in a separate file. A cascading style sheet file will have extension as </w:t>
      </w:r>
      <w:r>
        <w:rPr>
          <w:rFonts w:ascii="Verdana" w:hAnsi="Verdana"/>
          <w:b/>
          <w:bCs/>
          <w:color w:val="000000"/>
          <w:sz w:val="21"/>
          <w:szCs w:val="21"/>
        </w:rPr>
        <w:t>.css</w:t>
      </w:r>
      <w:r>
        <w:rPr>
          <w:rFonts w:ascii="Verdana" w:hAnsi="Verdana"/>
          <w:color w:val="000000"/>
          <w:sz w:val="21"/>
          <w:szCs w:val="21"/>
        </w:rPr>
        <w:t xml:space="preserve"> and it will be included in HTML files using &lt;link&gt; tag.</w:t>
      </w:r>
    </w:p>
    <w:p w:rsidR="00791D36" w:rsidRDefault="00791D36"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lastRenderedPageBreak/>
        <w:t xml:space="preserve">Consider we define a style sheet file </w:t>
      </w:r>
      <w:r>
        <w:rPr>
          <w:rFonts w:ascii="Verdana" w:hAnsi="Verdana"/>
          <w:b/>
          <w:bCs/>
          <w:color w:val="000000"/>
          <w:sz w:val="21"/>
          <w:szCs w:val="21"/>
        </w:rPr>
        <w:t>style.css</w:t>
      </w:r>
      <w:r>
        <w:rPr>
          <w:rFonts w:ascii="Verdana" w:hAnsi="Verdana"/>
          <w:color w:val="000000"/>
          <w:sz w:val="21"/>
          <w:szCs w:val="21"/>
        </w:rPr>
        <w:t xml:space="preserve"> which has following rules:</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r>
        <w:rPr>
          <w:rStyle w:val="pln"/>
          <w:color w:val="313131"/>
        </w:rPr>
        <w:t>red</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color</w:t>
      </w:r>
      <w:r>
        <w:rPr>
          <w:rStyle w:val="pun"/>
          <w:color w:val="313131"/>
        </w:rPr>
        <w:t>:</w:t>
      </w:r>
      <w:r>
        <w:rPr>
          <w:rStyle w:val="pln"/>
          <w:color w:val="313131"/>
        </w:rPr>
        <w:t xml:space="preserve"> red</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r>
        <w:rPr>
          <w:rStyle w:val="pln"/>
          <w:color w:val="313131"/>
        </w:rPr>
        <w:t>thick</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font</w:t>
      </w:r>
      <w:r>
        <w:rPr>
          <w:rStyle w:val="pun"/>
          <w:color w:val="313131"/>
        </w:rPr>
        <w:t>-</w:t>
      </w:r>
      <w:r>
        <w:rPr>
          <w:rStyle w:val="pln"/>
          <w:color w:val="313131"/>
        </w:rPr>
        <w:t>size</w:t>
      </w:r>
      <w:r>
        <w:rPr>
          <w:rStyle w:val="pun"/>
          <w:color w:val="313131"/>
        </w:rPr>
        <w:t>:</w:t>
      </w:r>
      <w:r>
        <w:rPr>
          <w:rStyle w:val="lit"/>
          <w:color w:val="313131"/>
        </w:rPr>
        <w:t>20px</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r>
        <w:rPr>
          <w:rStyle w:val="pln"/>
          <w:color w:val="313131"/>
        </w:rPr>
        <w:t>green</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color</w:t>
      </w:r>
      <w:r>
        <w:rPr>
          <w:rStyle w:val="pun"/>
          <w:color w:val="313131"/>
        </w:rPr>
        <w:t>:</w:t>
      </w:r>
      <w:r>
        <w:rPr>
          <w:rStyle w:val="pln"/>
          <w:color w:val="313131"/>
        </w:rPr>
        <w:t>green</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pun"/>
          <w:color w:val="313131"/>
        </w:rPr>
        <w: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Here we defined three CSS rules which will be applicable to three different classes defined for the HTML tags. I suggest you should not bother about how these rules are being defined because you will learn them while studying CSS. Now let's make use of the above external CSS file in our following HTML document: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External CSS</w:t>
      </w:r>
      <w:r>
        <w:rPr>
          <w:rStyle w:val="tag"/>
          <w:color w:val="313131"/>
        </w:rPr>
        <w:t>&lt;/title&gt;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&lt;link</w:t>
      </w:r>
      <w:r>
        <w:rPr>
          <w:rStyle w:val="pln"/>
          <w:color w:val="313131"/>
        </w:rPr>
        <w:t xml:space="preserve"> </w:t>
      </w:r>
      <w:r>
        <w:rPr>
          <w:rStyle w:val="atn"/>
          <w:color w:val="313131"/>
        </w:rPr>
        <w:t>rel</w:t>
      </w:r>
      <w:r>
        <w:rPr>
          <w:rStyle w:val="pun"/>
          <w:color w:val="313131"/>
        </w:rPr>
        <w:t>=</w:t>
      </w:r>
      <w:r>
        <w:rPr>
          <w:rStyle w:val="atv"/>
          <w:color w:val="313131"/>
        </w:rPr>
        <w:t>"stylesheet"</w:t>
      </w:r>
      <w:r>
        <w:rPr>
          <w:rStyle w:val="pln"/>
          <w:color w:val="313131"/>
        </w:rPr>
        <w:t xml:space="preserve"> </w:t>
      </w:r>
      <w:r>
        <w:rPr>
          <w:rStyle w:val="atn"/>
          <w:color w:val="313131"/>
        </w:rPr>
        <w:t>type</w:t>
      </w:r>
      <w:r>
        <w:rPr>
          <w:rStyle w:val="pun"/>
          <w:color w:val="313131"/>
        </w:rPr>
        <w:t>=</w:t>
      </w:r>
      <w:r>
        <w:rPr>
          <w:rStyle w:val="atv"/>
          <w:color w:val="313131"/>
        </w:rPr>
        <w:t>"text/css"</w:t>
      </w:r>
      <w:r>
        <w:rPr>
          <w:rStyle w:val="pln"/>
          <w:color w:val="313131"/>
        </w:rPr>
        <w:t xml:space="preserve"> </w:t>
      </w:r>
      <w:r>
        <w:rPr>
          <w:rStyle w:val="atn"/>
          <w:color w:val="313131"/>
        </w:rPr>
        <w:t>href</w:t>
      </w:r>
      <w:r>
        <w:rPr>
          <w:rStyle w:val="pun"/>
          <w:color w:val="313131"/>
        </w:rPr>
        <w:t>=</w:t>
      </w:r>
      <w:r>
        <w:rPr>
          <w:rStyle w:val="atv"/>
          <w:color w:val="313131"/>
        </w:rPr>
        <w:t>"/html/style.css"</w:t>
      </w:r>
      <w:r>
        <w:rPr>
          <w:rStyle w:val="tag"/>
          <w:color w:val="313131"/>
        </w:rPr>
        <w:t>&gt;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"red"</w:t>
      </w:r>
      <w:r>
        <w:rPr>
          <w:rStyle w:val="tag"/>
          <w:color w:val="313131"/>
        </w:rPr>
        <w:t>&gt;</w:t>
      </w:r>
      <w:r>
        <w:rPr>
          <w:rStyle w:val="pln"/>
          <w:color w:val="313131"/>
        </w:rPr>
        <w:t>This is red</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"thick"</w:t>
      </w:r>
      <w:r>
        <w:rPr>
          <w:rStyle w:val="tag"/>
          <w:color w:val="313131"/>
        </w:rPr>
        <w:t>&gt;</w:t>
      </w:r>
      <w:r>
        <w:rPr>
          <w:rStyle w:val="pln"/>
          <w:color w:val="313131"/>
        </w:rPr>
        <w:t>This is thick</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"green"</w:t>
      </w:r>
      <w:r>
        <w:rPr>
          <w:rStyle w:val="tag"/>
          <w:color w:val="313131"/>
        </w:rPr>
        <w:t>&gt;</w:t>
      </w:r>
      <w:r>
        <w:rPr>
          <w:rStyle w:val="pln"/>
          <w:color w:val="313131"/>
        </w:rPr>
        <w:t>This is green</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"thick green"</w:t>
      </w:r>
      <w:r>
        <w:rPr>
          <w:rStyle w:val="tag"/>
          <w:color w:val="313131"/>
        </w:rPr>
        <w:t>&gt;</w:t>
      </w:r>
      <w:r>
        <w:rPr>
          <w:rStyle w:val="pln"/>
          <w:color w:val="313131"/>
        </w:rPr>
        <w:t>This is thick and green</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791D36" w:rsidRDefault="00791D36" w:rsidP="007C2E63">
      <w:pPr>
        <w:spacing w:after="240" w:line="360" w:lineRule="atLeast"/>
        <w:ind w:left="90" w:right="48"/>
        <w:jc w:val="both"/>
        <w:rPr>
          <w:rFonts w:ascii="Verdana" w:hAnsi="Verdana"/>
          <w:color w:val="FF0000"/>
          <w:sz w:val="21"/>
          <w:szCs w:val="21"/>
        </w:rPr>
      </w:pPr>
      <w:r>
        <w:rPr>
          <w:rFonts w:ascii="Verdana" w:hAnsi="Verdana"/>
          <w:color w:val="FF0000"/>
          <w:sz w:val="21"/>
          <w:szCs w:val="21"/>
        </w:rPr>
        <w:lastRenderedPageBreak/>
        <w:t>This is red</w:t>
      </w:r>
    </w:p>
    <w:p w:rsidR="00791D36" w:rsidRDefault="00791D36" w:rsidP="007C2E63">
      <w:pPr>
        <w:spacing w:after="240" w:line="360" w:lineRule="atLeast"/>
        <w:ind w:left="90" w:right="48"/>
        <w:jc w:val="both"/>
        <w:rPr>
          <w:rFonts w:ascii="Verdana" w:hAnsi="Verdana"/>
          <w:color w:val="000000"/>
          <w:sz w:val="30"/>
          <w:szCs w:val="30"/>
        </w:rPr>
      </w:pPr>
      <w:r>
        <w:rPr>
          <w:rFonts w:ascii="Verdana" w:hAnsi="Verdana"/>
          <w:color w:val="000000"/>
          <w:sz w:val="30"/>
          <w:szCs w:val="30"/>
        </w:rPr>
        <w:t>This is thick</w:t>
      </w:r>
    </w:p>
    <w:p w:rsidR="00791D36" w:rsidRDefault="00791D36" w:rsidP="007C2E63">
      <w:pPr>
        <w:spacing w:after="240" w:line="360" w:lineRule="atLeast"/>
        <w:ind w:left="90" w:right="48"/>
        <w:jc w:val="both"/>
        <w:rPr>
          <w:rFonts w:ascii="Verdana" w:hAnsi="Verdana"/>
          <w:color w:val="008000"/>
          <w:sz w:val="21"/>
          <w:szCs w:val="21"/>
        </w:rPr>
      </w:pPr>
      <w:r>
        <w:rPr>
          <w:rFonts w:ascii="Verdana" w:hAnsi="Verdana"/>
          <w:color w:val="008000"/>
          <w:sz w:val="21"/>
          <w:szCs w:val="21"/>
        </w:rPr>
        <w:t>This is green</w:t>
      </w:r>
    </w:p>
    <w:p w:rsidR="00791D36" w:rsidRDefault="00791D36" w:rsidP="007C2E63">
      <w:pPr>
        <w:spacing w:after="240" w:line="360" w:lineRule="atLeast"/>
        <w:ind w:left="90" w:right="48"/>
        <w:jc w:val="both"/>
        <w:rPr>
          <w:rFonts w:ascii="Verdana" w:hAnsi="Verdana"/>
          <w:color w:val="008000"/>
          <w:sz w:val="30"/>
          <w:szCs w:val="30"/>
        </w:rPr>
      </w:pPr>
      <w:r>
        <w:rPr>
          <w:rFonts w:ascii="Verdana" w:hAnsi="Verdana"/>
          <w:color w:val="008000"/>
          <w:sz w:val="30"/>
          <w:szCs w:val="30"/>
        </w:rPr>
        <w:t>This is thick and green</w:t>
      </w:r>
    </w:p>
    <w:p w:rsidR="00791D36" w:rsidRDefault="00791D3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Internal Style Sheet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If you want to apply Style Sheet rules to a single document only then you can include those rules in header section of the HTML document using &lt;style&gt; tag.</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Rules defined in internal style sheet overrides the rules defined in an external CSS file.</w:t>
      </w:r>
    </w:p>
    <w:p w:rsidR="00791D36" w:rsidRDefault="00791D36"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Let's re-write above example once again, but here we will write style sheet rules in the same HTML document using &lt;style&gt; tag:</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Internal CSS</w:t>
      </w:r>
      <w:r>
        <w:rPr>
          <w:rStyle w:val="tag"/>
          <w:color w:val="313131"/>
        </w:rPr>
        <w:t>&lt;/title&gt;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&lt;style</w:t>
      </w:r>
      <w:r>
        <w:rPr>
          <w:rStyle w:val="pln"/>
          <w:color w:val="313131"/>
        </w:rPr>
        <w:t xml:space="preserve"> </w:t>
      </w:r>
      <w:r>
        <w:rPr>
          <w:rStyle w:val="atn"/>
          <w:color w:val="313131"/>
        </w:rPr>
        <w:t>type</w:t>
      </w:r>
      <w:r>
        <w:rPr>
          <w:rStyle w:val="pun"/>
          <w:color w:val="313131"/>
        </w:rPr>
        <w:t>=</w:t>
      </w:r>
      <w:r>
        <w:rPr>
          <w:rStyle w:val="atv"/>
          <w:color w:val="313131"/>
        </w:rPr>
        <w:t>"text/css"</w:t>
      </w:r>
      <w:r>
        <w:rPr>
          <w:rStyle w:val="tag"/>
          <w:color w:val="313131"/>
        </w:rPr>
        <w:t>&gt;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r>
        <w:rPr>
          <w:rStyle w:val="pln"/>
          <w:color w:val="313131"/>
        </w:rPr>
        <w:t>red</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color</w:t>
      </w:r>
      <w:r>
        <w:rPr>
          <w:rStyle w:val="pun"/>
          <w:color w:val="313131"/>
        </w:rPr>
        <w:t>:</w:t>
      </w:r>
      <w:r>
        <w:rPr>
          <w:rStyle w:val="pln"/>
          <w:color w:val="313131"/>
        </w:rPr>
        <w:t xml:space="preserve"> red</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r>
        <w:rPr>
          <w:rStyle w:val="pln"/>
          <w:color w:val="313131"/>
        </w:rPr>
        <w:t>thick</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font</w:t>
      </w:r>
      <w:r>
        <w:rPr>
          <w:rStyle w:val="pun"/>
          <w:color w:val="313131"/>
        </w:rPr>
        <w:t>-</w:t>
      </w:r>
      <w:r>
        <w:rPr>
          <w:rStyle w:val="pln"/>
          <w:color w:val="313131"/>
        </w:rPr>
        <w:t>size</w:t>
      </w:r>
      <w:r>
        <w:rPr>
          <w:rStyle w:val="pun"/>
          <w:color w:val="313131"/>
        </w:rPr>
        <w:t>:</w:t>
      </w:r>
      <w:r>
        <w:rPr>
          <w:rStyle w:val="lit"/>
          <w:color w:val="313131"/>
        </w:rPr>
        <w:t>20px</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r>
        <w:rPr>
          <w:rStyle w:val="pln"/>
          <w:color w:val="313131"/>
        </w:rPr>
        <w:t>green</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ln"/>
          <w:color w:val="313131"/>
        </w:rPr>
        <w:t xml:space="preserve">   color</w:t>
      </w:r>
      <w:r>
        <w:rPr>
          <w:rStyle w:val="pun"/>
          <w:color w:val="313131"/>
        </w:rPr>
        <w:t>:</w:t>
      </w:r>
      <w:r>
        <w:rPr>
          <w:rStyle w:val="pln"/>
          <w:color w:val="313131"/>
        </w:rPr>
        <w:t>green</w:t>
      </w: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pun"/>
          <w:color w:val="313131"/>
        </w:rPr>
        <w: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&lt;/style&gt;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"red"</w:t>
      </w:r>
      <w:r>
        <w:rPr>
          <w:rStyle w:val="tag"/>
          <w:color w:val="313131"/>
        </w:rPr>
        <w:t>&gt;</w:t>
      </w:r>
      <w:r>
        <w:rPr>
          <w:rStyle w:val="pln"/>
          <w:color w:val="313131"/>
        </w:rPr>
        <w:t>This is red</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"thick"</w:t>
      </w:r>
      <w:r>
        <w:rPr>
          <w:rStyle w:val="tag"/>
          <w:color w:val="313131"/>
        </w:rPr>
        <w:t>&gt;</w:t>
      </w:r>
      <w:r>
        <w:rPr>
          <w:rStyle w:val="pln"/>
          <w:color w:val="313131"/>
        </w:rPr>
        <w:t>This is thick</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"green"</w:t>
      </w:r>
      <w:r>
        <w:rPr>
          <w:rStyle w:val="tag"/>
          <w:color w:val="313131"/>
        </w:rPr>
        <w:t>&gt;</w:t>
      </w:r>
      <w:r>
        <w:rPr>
          <w:rStyle w:val="pln"/>
          <w:color w:val="313131"/>
        </w:rPr>
        <w:t>This is green</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class</w:t>
      </w:r>
      <w:r>
        <w:rPr>
          <w:rStyle w:val="pun"/>
          <w:color w:val="313131"/>
        </w:rPr>
        <w:t>=</w:t>
      </w:r>
      <w:r>
        <w:rPr>
          <w:rStyle w:val="atv"/>
          <w:color w:val="313131"/>
        </w:rPr>
        <w:t>"thick green"</w:t>
      </w:r>
      <w:r>
        <w:rPr>
          <w:rStyle w:val="tag"/>
          <w:color w:val="313131"/>
        </w:rPr>
        <w:t>&gt;</w:t>
      </w:r>
      <w:r>
        <w:rPr>
          <w:rStyle w:val="pln"/>
          <w:color w:val="313131"/>
        </w:rPr>
        <w:t>This is thick and green</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791D36" w:rsidRDefault="00791D36" w:rsidP="007C2E63">
      <w:pPr>
        <w:spacing w:after="240" w:line="360" w:lineRule="atLeast"/>
        <w:ind w:left="90" w:right="48"/>
        <w:jc w:val="both"/>
        <w:rPr>
          <w:rFonts w:ascii="Verdana" w:hAnsi="Verdana"/>
          <w:color w:val="FF0000"/>
          <w:sz w:val="21"/>
          <w:szCs w:val="21"/>
        </w:rPr>
      </w:pPr>
      <w:r>
        <w:rPr>
          <w:rFonts w:ascii="Verdana" w:hAnsi="Verdana"/>
          <w:color w:val="FF0000"/>
          <w:sz w:val="21"/>
          <w:szCs w:val="21"/>
        </w:rPr>
        <w:t>This is red</w:t>
      </w:r>
    </w:p>
    <w:p w:rsidR="00791D36" w:rsidRDefault="00791D36" w:rsidP="007C2E63">
      <w:pPr>
        <w:spacing w:after="240" w:line="360" w:lineRule="atLeast"/>
        <w:ind w:left="90" w:right="48"/>
        <w:jc w:val="both"/>
        <w:rPr>
          <w:rFonts w:ascii="Verdana" w:hAnsi="Verdana"/>
          <w:color w:val="000000"/>
          <w:sz w:val="30"/>
          <w:szCs w:val="30"/>
        </w:rPr>
      </w:pPr>
      <w:r>
        <w:rPr>
          <w:rFonts w:ascii="Verdana" w:hAnsi="Verdana"/>
          <w:color w:val="000000"/>
          <w:sz w:val="30"/>
          <w:szCs w:val="30"/>
        </w:rPr>
        <w:t>This is thick</w:t>
      </w:r>
    </w:p>
    <w:p w:rsidR="00791D36" w:rsidRDefault="00791D36" w:rsidP="007C2E63">
      <w:pPr>
        <w:spacing w:after="240" w:line="360" w:lineRule="atLeast"/>
        <w:ind w:left="90" w:right="48"/>
        <w:jc w:val="both"/>
        <w:rPr>
          <w:rFonts w:ascii="Verdana" w:hAnsi="Verdana"/>
          <w:color w:val="008000"/>
          <w:sz w:val="21"/>
          <w:szCs w:val="21"/>
        </w:rPr>
      </w:pPr>
      <w:r>
        <w:rPr>
          <w:rFonts w:ascii="Verdana" w:hAnsi="Verdana"/>
          <w:color w:val="008000"/>
          <w:sz w:val="21"/>
          <w:szCs w:val="21"/>
        </w:rPr>
        <w:t>This is green</w:t>
      </w:r>
    </w:p>
    <w:p w:rsidR="00791D36" w:rsidRDefault="00791D36" w:rsidP="007C2E63">
      <w:pPr>
        <w:spacing w:after="240" w:line="360" w:lineRule="atLeast"/>
        <w:ind w:left="90" w:right="48"/>
        <w:jc w:val="both"/>
        <w:rPr>
          <w:rFonts w:ascii="Verdana" w:hAnsi="Verdana"/>
          <w:color w:val="008000"/>
          <w:sz w:val="30"/>
          <w:szCs w:val="30"/>
        </w:rPr>
      </w:pPr>
      <w:r>
        <w:rPr>
          <w:rFonts w:ascii="Verdana" w:hAnsi="Verdana"/>
          <w:color w:val="008000"/>
          <w:sz w:val="30"/>
          <w:szCs w:val="30"/>
        </w:rPr>
        <w:t>This is thick and green</w:t>
      </w:r>
    </w:p>
    <w:p w:rsidR="00791D36" w:rsidRDefault="00791D36" w:rsidP="007C2E63">
      <w:pPr>
        <w:spacing w:before="48" w:after="48" w:line="360" w:lineRule="atLeast"/>
        <w:ind w:left="90" w:right="48"/>
        <w:outlineLvl w:val="2"/>
        <w:rPr>
          <w:rFonts w:ascii="Verdana" w:hAnsi="Verdana"/>
          <w:color w:val="121214"/>
          <w:spacing w:val="-15"/>
          <w:sz w:val="36"/>
          <w:szCs w:val="36"/>
        </w:rPr>
      </w:pPr>
      <w:r>
        <w:rPr>
          <w:rFonts w:ascii="Verdana" w:hAnsi="Verdana"/>
          <w:color w:val="121214"/>
          <w:spacing w:val="-15"/>
          <w:sz w:val="36"/>
          <w:szCs w:val="36"/>
        </w:rPr>
        <w:t>Inline Style Sheet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You can apply style sheet rules directly to any HTML element using </w:t>
      </w:r>
      <w:r>
        <w:rPr>
          <w:rFonts w:ascii="Verdana" w:hAnsi="Verdana"/>
          <w:b/>
          <w:bCs/>
          <w:color w:val="000000"/>
          <w:sz w:val="21"/>
          <w:szCs w:val="21"/>
        </w:rPr>
        <w:t>style</w:t>
      </w:r>
      <w:r>
        <w:rPr>
          <w:rFonts w:ascii="Verdana" w:hAnsi="Verdana"/>
          <w:color w:val="000000"/>
          <w:sz w:val="21"/>
          <w:szCs w:val="21"/>
        </w:rPr>
        <w:t xml:space="preserve"> attribute of the relevant tag. This should be done only when you are interested to make a particular change in any HTML element only.</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Rules defined inline with the element overrides the rules defined in an external CSS file as well as the rules defined in &lt;style&gt; element.</w:t>
      </w:r>
    </w:p>
    <w:p w:rsidR="00791D36" w:rsidRDefault="00791D36" w:rsidP="007C2E63">
      <w:pPr>
        <w:spacing w:before="48" w:after="48" w:line="360" w:lineRule="atLeast"/>
        <w:ind w:left="90" w:right="48"/>
        <w:outlineLvl w:val="3"/>
        <w:rPr>
          <w:rFonts w:ascii="Verdana" w:hAnsi="Verdana"/>
          <w:color w:val="000000"/>
          <w:sz w:val="27"/>
          <w:szCs w:val="27"/>
        </w:rPr>
      </w:pPr>
      <w:r>
        <w:rPr>
          <w:rFonts w:ascii="Verdana" w:hAnsi="Verdana"/>
          <w:color w:val="000000"/>
          <w:sz w:val="27"/>
          <w:szCs w:val="27"/>
        </w:rPr>
        <w:t>Example</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 xml:space="preserve">Let's re-write above example once again, but here we will write style sheet rules along with the HTML elements using </w:t>
      </w:r>
      <w:r>
        <w:rPr>
          <w:rFonts w:ascii="Verdana" w:hAnsi="Verdana"/>
          <w:b/>
          <w:bCs/>
          <w:color w:val="000000"/>
          <w:sz w:val="21"/>
          <w:szCs w:val="21"/>
        </w:rPr>
        <w:t>style</w:t>
      </w:r>
      <w:r>
        <w:rPr>
          <w:rFonts w:ascii="Verdana" w:hAnsi="Verdana"/>
          <w:color w:val="000000"/>
          <w:sz w:val="21"/>
          <w:szCs w:val="21"/>
        </w:rPr>
        <w:t xml:space="preserve"> attribute of those elements.</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dec"/>
          <w:color w:val="313131"/>
        </w:rPr>
        <w:t>&lt;!DOCTYPE 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&lt;html&gt;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&lt;title&gt;</w:t>
      </w:r>
      <w:r>
        <w:rPr>
          <w:rStyle w:val="pln"/>
          <w:color w:val="313131"/>
        </w:rPr>
        <w:t>HTML Inline CSS</w:t>
      </w:r>
      <w:r>
        <w:rPr>
          <w:rStyle w:val="tag"/>
          <w:color w:val="313131"/>
        </w:rPr>
        <w:t>&lt;/title&gt;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&lt;/head&gt;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lastRenderedPageBreak/>
        <w:t>&lt;p</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color</w:t>
      </w:r>
      <w:r>
        <w:rPr>
          <w:rStyle w:val="pun"/>
          <w:color w:val="313131"/>
        </w:rPr>
        <w:t>:</w:t>
      </w:r>
      <w:r>
        <w:rPr>
          <w:rStyle w:val="pln"/>
          <w:color w:val="313131"/>
        </w:rPr>
        <w:t>red</w:t>
      </w:r>
      <w:r>
        <w:rPr>
          <w:rStyle w:val="pun"/>
          <w:color w:val="313131"/>
        </w:rPr>
        <w:t>;</w:t>
      </w:r>
      <w:r>
        <w:rPr>
          <w:rStyle w:val="atv"/>
          <w:color w:val="313131"/>
        </w:rPr>
        <w:t>"</w:t>
      </w:r>
      <w:r>
        <w:rPr>
          <w:rStyle w:val="tag"/>
          <w:color w:val="313131"/>
        </w:rPr>
        <w:t>&gt;</w:t>
      </w:r>
      <w:r>
        <w:rPr>
          <w:rStyle w:val="pln"/>
          <w:color w:val="313131"/>
        </w:rPr>
        <w:t>This is red</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font</w:t>
      </w:r>
      <w:r>
        <w:rPr>
          <w:rStyle w:val="pun"/>
          <w:color w:val="313131"/>
        </w:rPr>
        <w:t>-</w:t>
      </w:r>
      <w:r>
        <w:rPr>
          <w:rStyle w:val="pln"/>
          <w:color w:val="313131"/>
        </w:rPr>
        <w:t>size</w:t>
      </w:r>
      <w:r>
        <w:rPr>
          <w:rStyle w:val="pun"/>
          <w:color w:val="313131"/>
        </w:rPr>
        <w:t>:</w:t>
      </w:r>
      <w:r>
        <w:rPr>
          <w:rStyle w:val="lit"/>
          <w:color w:val="313131"/>
        </w:rPr>
        <w:t>20px</w:t>
      </w:r>
      <w:r>
        <w:rPr>
          <w:rStyle w:val="pun"/>
          <w:color w:val="313131"/>
        </w:rPr>
        <w:t>;</w:t>
      </w:r>
      <w:r>
        <w:rPr>
          <w:rStyle w:val="atv"/>
          <w:color w:val="313131"/>
        </w:rPr>
        <w:t>"</w:t>
      </w:r>
      <w:r>
        <w:rPr>
          <w:rStyle w:val="tag"/>
          <w:color w:val="313131"/>
        </w:rPr>
        <w:t>&gt;</w:t>
      </w:r>
      <w:r>
        <w:rPr>
          <w:rStyle w:val="pln"/>
          <w:color w:val="313131"/>
        </w:rPr>
        <w:t>This is thick</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color</w:t>
      </w:r>
      <w:r>
        <w:rPr>
          <w:rStyle w:val="pun"/>
          <w:color w:val="313131"/>
        </w:rPr>
        <w:t>:</w:t>
      </w:r>
      <w:r>
        <w:rPr>
          <w:rStyle w:val="pln"/>
          <w:color w:val="313131"/>
        </w:rPr>
        <w:t>green</w:t>
      </w:r>
      <w:r>
        <w:rPr>
          <w:rStyle w:val="pun"/>
          <w:color w:val="313131"/>
        </w:rPr>
        <w:t>;</w:t>
      </w:r>
      <w:r>
        <w:rPr>
          <w:rStyle w:val="atv"/>
          <w:color w:val="313131"/>
        </w:rPr>
        <w:t>"</w:t>
      </w:r>
      <w:r>
        <w:rPr>
          <w:rStyle w:val="tag"/>
          <w:color w:val="313131"/>
        </w:rPr>
        <w:t>&gt;</w:t>
      </w:r>
      <w:r>
        <w:rPr>
          <w:rStyle w:val="pln"/>
          <w:color w:val="313131"/>
        </w:rPr>
        <w:t>This is green</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&lt;p</w:t>
      </w:r>
      <w:r>
        <w:rPr>
          <w:rStyle w:val="pln"/>
          <w:color w:val="313131"/>
        </w:rPr>
        <w:t xml:space="preserve"> </w:t>
      </w:r>
      <w:r>
        <w:rPr>
          <w:rStyle w:val="atn"/>
          <w:color w:val="313131"/>
        </w:rPr>
        <w:t>style</w:t>
      </w:r>
      <w:r>
        <w:rPr>
          <w:rStyle w:val="pun"/>
          <w:color w:val="313131"/>
        </w:rPr>
        <w:t>=</w:t>
      </w:r>
      <w:r>
        <w:rPr>
          <w:rStyle w:val="atv"/>
          <w:color w:val="313131"/>
        </w:rPr>
        <w:t>"</w:t>
      </w:r>
      <w:r>
        <w:rPr>
          <w:rStyle w:val="pln"/>
          <w:color w:val="313131"/>
        </w:rPr>
        <w:t>color</w:t>
      </w:r>
      <w:r>
        <w:rPr>
          <w:rStyle w:val="pun"/>
          <w:color w:val="313131"/>
        </w:rPr>
        <w:t>:</w:t>
      </w:r>
      <w:r>
        <w:rPr>
          <w:rStyle w:val="pln"/>
          <w:color w:val="313131"/>
        </w:rPr>
        <w:t>green</w:t>
      </w:r>
      <w:r>
        <w:rPr>
          <w:rStyle w:val="pun"/>
          <w:color w:val="313131"/>
        </w:rPr>
        <w:t>;</w:t>
      </w:r>
      <w:r>
        <w:rPr>
          <w:rStyle w:val="pln"/>
          <w:color w:val="313131"/>
        </w:rPr>
        <w:t>font</w:t>
      </w:r>
      <w:r>
        <w:rPr>
          <w:rStyle w:val="pun"/>
          <w:color w:val="313131"/>
        </w:rPr>
        <w:t>-</w:t>
      </w:r>
      <w:r>
        <w:rPr>
          <w:rStyle w:val="pln"/>
          <w:color w:val="313131"/>
        </w:rPr>
        <w:t>size</w:t>
      </w:r>
      <w:r>
        <w:rPr>
          <w:rStyle w:val="pun"/>
          <w:color w:val="313131"/>
        </w:rPr>
        <w:t>:</w:t>
      </w:r>
      <w:r>
        <w:rPr>
          <w:rStyle w:val="lit"/>
          <w:color w:val="313131"/>
        </w:rPr>
        <w:t>20px</w:t>
      </w:r>
      <w:r>
        <w:rPr>
          <w:rStyle w:val="pun"/>
          <w:color w:val="313131"/>
        </w:rPr>
        <w:t>;</w:t>
      </w:r>
      <w:r>
        <w:rPr>
          <w:rStyle w:val="atv"/>
          <w:color w:val="313131"/>
        </w:rPr>
        <w:t>"</w:t>
      </w:r>
      <w:r>
        <w:rPr>
          <w:rStyle w:val="tag"/>
          <w:color w:val="313131"/>
        </w:rPr>
        <w:t>&gt;</w:t>
      </w:r>
      <w:r>
        <w:rPr>
          <w:rStyle w:val="pln"/>
          <w:color w:val="313131"/>
        </w:rPr>
        <w:t>This is thick and green</w:t>
      </w:r>
      <w:r>
        <w:rPr>
          <w:rStyle w:val="tag"/>
          <w:color w:val="313131"/>
        </w:rPr>
        <w:t>&lt;/p&gt;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rStyle w:val="pln"/>
          <w:color w:val="313131"/>
        </w:rPr>
      </w:pPr>
      <w:r>
        <w:rPr>
          <w:rStyle w:val="tag"/>
          <w:color w:val="313131"/>
        </w:rPr>
        <w:t>&lt;/body&gt;</w:t>
      </w:r>
    </w:p>
    <w:p w:rsidR="00791D36" w:rsidRDefault="00791D36" w:rsidP="007C2E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
        <w:rPr>
          <w:color w:val="313131"/>
        </w:rPr>
      </w:pPr>
      <w:r>
        <w:rPr>
          <w:rStyle w:val="tag"/>
          <w:color w:val="313131"/>
        </w:rPr>
        <w:t>&lt;/html&gt;</w:t>
      </w:r>
    </w:p>
    <w:p w:rsidR="00791D36" w:rsidRDefault="00791D36" w:rsidP="007C2E63">
      <w:pPr>
        <w:spacing w:after="240" w:line="360" w:lineRule="atLeast"/>
        <w:ind w:left="90" w:right="48"/>
        <w:jc w:val="both"/>
        <w:rPr>
          <w:rFonts w:ascii="Verdana" w:hAnsi="Verdana"/>
          <w:color w:val="000000"/>
          <w:sz w:val="21"/>
          <w:szCs w:val="21"/>
        </w:rPr>
      </w:pPr>
      <w:r>
        <w:rPr>
          <w:rFonts w:ascii="Verdana" w:hAnsi="Verdana"/>
          <w:color w:val="000000"/>
          <w:sz w:val="21"/>
          <w:szCs w:val="21"/>
        </w:rPr>
        <w:t>This will produce following result:</w:t>
      </w:r>
    </w:p>
    <w:p w:rsidR="00791D36" w:rsidRDefault="00791D36" w:rsidP="007C2E63">
      <w:pPr>
        <w:spacing w:after="240" w:line="360" w:lineRule="atLeast"/>
        <w:ind w:left="90" w:right="48"/>
        <w:jc w:val="both"/>
        <w:rPr>
          <w:rFonts w:ascii="Verdana" w:hAnsi="Verdana"/>
          <w:color w:val="FF0000"/>
          <w:sz w:val="21"/>
          <w:szCs w:val="21"/>
        </w:rPr>
      </w:pPr>
      <w:r>
        <w:rPr>
          <w:rFonts w:ascii="Verdana" w:hAnsi="Verdana"/>
          <w:color w:val="FF0000"/>
          <w:sz w:val="21"/>
          <w:szCs w:val="21"/>
        </w:rPr>
        <w:t>This is red</w:t>
      </w:r>
    </w:p>
    <w:p w:rsidR="00791D36" w:rsidRDefault="00791D36" w:rsidP="007C2E63">
      <w:pPr>
        <w:spacing w:after="240" w:line="360" w:lineRule="atLeast"/>
        <w:ind w:left="90" w:right="48"/>
        <w:jc w:val="both"/>
        <w:rPr>
          <w:rFonts w:ascii="Verdana" w:hAnsi="Verdana"/>
          <w:color w:val="000000"/>
          <w:sz w:val="30"/>
          <w:szCs w:val="30"/>
        </w:rPr>
      </w:pPr>
      <w:r>
        <w:rPr>
          <w:rFonts w:ascii="Verdana" w:hAnsi="Verdana"/>
          <w:color w:val="000000"/>
          <w:sz w:val="30"/>
          <w:szCs w:val="30"/>
        </w:rPr>
        <w:t>This is thick</w:t>
      </w:r>
    </w:p>
    <w:p w:rsidR="00791D36" w:rsidRDefault="00791D36" w:rsidP="007C2E63">
      <w:pPr>
        <w:spacing w:after="240" w:line="360" w:lineRule="atLeast"/>
        <w:ind w:left="90" w:right="48"/>
        <w:jc w:val="both"/>
        <w:rPr>
          <w:rFonts w:ascii="Verdana" w:hAnsi="Verdana"/>
          <w:color w:val="008000"/>
          <w:sz w:val="21"/>
          <w:szCs w:val="21"/>
        </w:rPr>
      </w:pPr>
      <w:r>
        <w:rPr>
          <w:rFonts w:ascii="Verdana" w:hAnsi="Verdana"/>
          <w:color w:val="008000"/>
          <w:sz w:val="21"/>
          <w:szCs w:val="21"/>
        </w:rPr>
        <w:t>This is green</w:t>
      </w:r>
    </w:p>
    <w:p w:rsidR="00791D36" w:rsidRDefault="00791D36" w:rsidP="007C2E63">
      <w:pPr>
        <w:spacing w:after="240" w:line="360" w:lineRule="atLeast"/>
        <w:ind w:left="90" w:right="48"/>
        <w:jc w:val="both"/>
        <w:rPr>
          <w:rFonts w:ascii="Verdana" w:hAnsi="Verdana"/>
          <w:color w:val="008000"/>
          <w:sz w:val="30"/>
          <w:szCs w:val="30"/>
        </w:rPr>
      </w:pPr>
      <w:r>
        <w:rPr>
          <w:rFonts w:ascii="Verdana" w:hAnsi="Verdana"/>
          <w:color w:val="008000"/>
          <w:sz w:val="30"/>
          <w:szCs w:val="30"/>
        </w:rPr>
        <w:t>This is thick and green</w:t>
      </w:r>
    </w:p>
    <w:p w:rsidR="00BA4F46" w:rsidRPr="00BA4F46" w:rsidRDefault="00BA4F46" w:rsidP="007C2E63">
      <w:pPr>
        <w:ind w:left="90"/>
        <w:jc w:val="both"/>
        <w:rPr>
          <w:rFonts w:asciiTheme="minorHAnsi" w:hAnsiTheme="minorHAnsi" w:cstheme="majorBidi"/>
          <w:b/>
          <w:sz w:val="26"/>
          <w:szCs w:val="26"/>
        </w:rPr>
      </w:pPr>
      <w:bookmarkStart w:id="30" w:name="_GoBack"/>
      <w:bookmarkEnd w:id="30"/>
    </w:p>
    <w:sectPr w:rsidR="00BA4F46" w:rsidRPr="00BA4F46" w:rsidSect="00991F6A">
      <w:headerReference w:type="default" r:id="rId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FE5" w:rsidRDefault="00273FE5" w:rsidP="00991F6A">
      <w:r>
        <w:separator/>
      </w:r>
    </w:p>
  </w:endnote>
  <w:endnote w:type="continuationSeparator" w:id="0">
    <w:p w:rsidR="00273FE5" w:rsidRDefault="00273FE5" w:rsidP="0099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FE5" w:rsidRDefault="00273FE5" w:rsidP="00991F6A">
      <w:r>
        <w:separator/>
      </w:r>
    </w:p>
  </w:footnote>
  <w:footnote w:type="continuationSeparator" w:id="0">
    <w:p w:rsidR="00273FE5" w:rsidRDefault="00273FE5" w:rsidP="00991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606148"/>
      <w:docPartObj>
        <w:docPartGallery w:val="Page Numbers (Margins)"/>
        <w:docPartUnique/>
      </w:docPartObj>
    </w:sdtPr>
    <w:sdtContent>
      <w:p w:rsidR="00273FE5" w:rsidRDefault="00273FE5">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FE5" w:rsidRDefault="00273F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C91237" w:rsidRPr="00C91237">
                                <w:rPr>
                                  <w:rFonts w:asciiTheme="majorHAnsi" w:eastAsiaTheme="majorEastAsia" w:hAnsiTheme="majorHAnsi" w:cstheme="majorBidi"/>
                                  <w:noProof/>
                                  <w:sz w:val="44"/>
                                  <w:szCs w:val="44"/>
                                </w:rPr>
                                <w:t>74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vXe6G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273FE5" w:rsidRDefault="00273F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C91237" w:rsidRPr="00C91237">
                          <w:rPr>
                            <w:rFonts w:asciiTheme="majorHAnsi" w:eastAsiaTheme="majorEastAsia" w:hAnsiTheme="majorHAnsi" w:cstheme="majorBidi"/>
                            <w:noProof/>
                            <w:sz w:val="44"/>
                            <w:szCs w:val="44"/>
                          </w:rPr>
                          <w:t>74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990"/>
    <w:multiLevelType w:val="multilevel"/>
    <w:tmpl w:val="7728AA8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45D0B8E"/>
    <w:multiLevelType w:val="multilevel"/>
    <w:tmpl w:val="CC8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947"/>
    <w:multiLevelType w:val="multilevel"/>
    <w:tmpl w:val="DBD0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13B7"/>
    <w:multiLevelType w:val="multilevel"/>
    <w:tmpl w:val="EE1C691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0375102"/>
    <w:multiLevelType w:val="multilevel"/>
    <w:tmpl w:val="243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71B02"/>
    <w:multiLevelType w:val="multilevel"/>
    <w:tmpl w:val="9FE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60B5D"/>
    <w:multiLevelType w:val="multilevel"/>
    <w:tmpl w:val="4940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B19D0"/>
    <w:multiLevelType w:val="multilevel"/>
    <w:tmpl w:val="F47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03AAF"/>
    <w:multiLevelType w:val="multilevel"/>
    <w:tmpl w:val="37B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D0B85"/>
    <w:multiLevelType w:val="multilevel"/>
    <w:tmpl w:val="2A9618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171E1A26"/>
    <w:multiLevelType w:val="multilevel"/>
    <w:tmpl w:val="D04A31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9161B8E"/>
    <w:multiLevelType w:val="multilevel"/>
    <w:tmpl w:val="786AE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F0F3DEF"/>
    <w:multiLevelType w:val="multilevel"/>
    <w:tmpl w:val="55A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A15B30"/>
    <w:multiLevelType w:val="multilevel"/>
    <w:tmpl w:val="F794A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F1CB3"/>
    <w:multiLevelType w:val="multilevel"/>
    <w:tmpl w:val="489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63138"/>
    <w:multiLevelType w:val="multilevel"/>
    <w:tmpl w:val="EDC6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86DF0"/>
    <w:multiLevelType w:val="multilevel"/>
    <w:tmpl w:val="E23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C0B8E"/>
    <w:multiLevelType w:val="multilevel"/>
    <w:tmpl w:val="D74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64E03"/>
    <w:multiLevelType w:val="multilevel"/>
    <w:tmpl w:val="1D385C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33E32A1"/>
    <w:multiLevelType w:val="multilevel"/>
    <w:tmpl w:val="FC9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E7471"/>
    <w:multiLevelType w:val="multilevel"/>
    <w:tmpl w:val="B0D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442BF"/>
    <w:multiLevelType w:val="multilevel"/>
    <w:tmpl w:val="B82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F54A4"/>
    <w:multiLevelType w:val="multilevel"/>
    <w:tmpl w:val="CCA8F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82DE5"/>
    <w:multiLevelType w:val="multilevel"/>
    <w:tmpl w:val="B108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16"/>
  </w:num>
  <w:num w:numId="4">
    <w:abstractNumId w:val="22"/>
  </w:num>
  <w:num w:numId="5">
    <w:abstractNumId w:val="12"/>
  </w:num>
  <w:num w:numId="6">
    <w:abstractNumId w:val="11"/>
  </w:num>
  <w:num w:numId="7">
    <w:abstractNumId w:val="23"/>
  </w:num>
  <w:num w:numId="8">
    <w:abstractNumId w:val="15"/>
  </w:num>
  <w:num w:numId="9">
    <w:abstractNumId w:val="0"/>
  </w:num>
  <w:num w:numId="10">
    <w:abstractNumId w:val="9"/>
  </w:num>
  <w:num w:numId="11">
    <w:abstractNumId w:val="18"/>
  </w:num>
  <w:num w:numId="12">
    <w:abstractNumId w:val="10"/>
  </w:num>
  <w:num w:numId="13">
    <w:abstractNumId w:val="3"/>
  </w:num>
  <w:num w:numId="14">
    <w:abstractNumId w:val="1"/>
  </w:num>
  <w:num w:numId="15">
    <w:abstractNumId w:val="20"/>
  </w:num>
  <w:num w:numId="16">
    <w:abstractNumId w:val="19"/>
  </w:num>
  <w:num w:numId="17">
    <w:abstractNumId w:val="7"/>
  </w:num>
  <w:num w:numId="18">
    <w:abstractNumId w:val="17"/>
  </w:num>
  <w:num w:numId="19">
    <w:abstractNumId w:val="4"/>
  </w:num>
  <w:num w:numId="20">
    <w:abstractNumId w:val="14"/>
  </w:num>
  <w:num w:numId="21">
    <w:abstractNumId w:val="2"/>
  </w:num>
  <w:num w:numId="22">
    <w:abstractNumId w:val="6"/>
  </w:num>
  <w:num w:numId="23">
    <w:abstractNumId w:val="5"/>
  </w:num>
  <w:num w:numId="2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61"/>
    <w:rsid w:val="00032C23"/>
    <w:rsid w:val="00074109"/>
    <w:rsid w:val="000F6469"/>
    <w:rsid w:val="000F6ED4"/>
    <w:rsid w:val="0017491A"/>
    <w:rsid w:val="0025181C"/>
    <w:rsid w:val="00266A25"/>
    <w:rsid w:val="00273FE5"/>
    <w:rsid w:val="002754E5"/>
    <w:rsid w:val="002A4FC8"/>
    <w:rsid w:val="003E416D"/>
    <w:rsid w:val="00460B05"/>
    <w:rsid w:val="004D010A"/>
    <w:rsid w:val="004E2C00"/>
    <w:rsid w:val="004F2E14"/>
    <w:rsid w:val="005112C4"/>
    <w:rsid w:val="0052271A"/>
    <w:rsid w:val="005B34FE"/>
    <w:rsid w:val="005C5AC2"/>
    <w:rsid w:val="00606C09"/>
    <w:rsid w:val="00632E47"/>
    <w:rsid w:val="006D3DD6"/>
    <w:rsid w:val="00702DC8"/>
    <w:rsid w:val="007160F9"/>
    <w:rsid w:val="00791D36"/>
    <w:rsid w:val="00792A15"/>
    <w:rsid w:val="007C2E63"/>
    <w:rsid w:val="007D7761"/>
    <w:rsid w:val="00804039"/>
    <w:rsid w:val="008C231D"/>
    <w:rsid w:val="008E59AA"/>
    <w:rsid w:val="0095381A"/>
    <w:rsid w:val="00974FA1"/>
    <w:rsid w:val="00991F6A"/>
    <w:rsid w:val="009E18C7"/>
    <w:rsid w:val="009E629F"/>
    <w:rsid w:val="00A00A24"/>
    <w:rsid w:val="00B06A94"/>
    <w:rsid w:val="00B74B59"/>
    <w:rsid w:val="00B9067B"/>
    <w:rsid w:val="00BA4F46"/>
    <w:rsid w:val="00BB0DB6"/>
    <w:rsid w:val="00BD71A2"/>
    <w:rsid w:val="00BE7D84"/>
    <w:rsid w:val="00C02A2D"/>
    <w:rsid w:val="00C4220C"/>
    <w:rsid w:val="00C91156"/>
    <w:rsid w:val="00C91237"/>
    <w:rsid w:val="00D14A37"/>
    <w:rsid w:val="00D14CA5"/>
    <w:rsid w:val="00D6178E"/>
    <w:rsid w:val="00D95E16"/>
    <w:rsid w:val="00DE1672"/>
    <w:rsid w:val="00E130BE"/>
    <w:rsid w:val="00F41CCA"/>
    <w:rsid w:val="00FB39BA"/>
    <w:rsid w:val="00FE1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78A69-91A3-422E-AE06-69803891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0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E2C00"/>
    <w:pPr>
      <w:spacing w:before="161" w:after="161"/>
      <w:outlineLvl w:val="0"/>
    </w:pPr>
    <w:rPr>
      <w:b/>
      <w:bCs/>
      <w:kern w:val="36"/>
      <w:sz w:val="48"/>
      <w:szCs w:val="48"/>
    </w:rPr>
  </w:style>
  <w:style w:type="paragraph" w:styleId="Heading2">
    <w:name w:val="heading 2"/>
    <w:basedOn w:val="Normal"/>
    <w:link w:val="Heading2Char"/>
    <w:uiPriority w:val="9"/>
    <w:qFormat/>
    <w:rsid w:val="00792A15"/>
    <w:pPr>
      <w:spacing w:before="48" w:after="48" w:line="360" w:lineRule="atLeast"/>
      <w:ind w:right="48"/>
      <w:outlineLvl w:val="1"/>
    </w:pPr>
    <w:rPr>
      <w:color w:val="121214"/>
      <w:spacing w:val="-15"/>
      <w:sz w:val="38"/>
      <w:szCs w:val="38"/>
    </w:rPr>
  </w:style>
  <w:style w:type="paragraph" w:styleId="Heading3">
    <w:name w:val="heading 3"/>
    <w:basedOn w:val="Normal"/>
    <w:next w:val="Normal"/>
    <w:link w:val="Heading3Char"/>
    <w:uiPriority w:val="9"/>
    <w:unhideWhenUsed/>
    <w:qFormat/>
    <w:rsid w:val="004E2C0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792A15"/>
    <w:pPr>
      <w:spacing w:after="210" w:line="405" w:lineRule="atLeast"/>
      <w:outlineLvl w:val="3"/>
    </w:pPr>
    <w:rPr>
      <w:color w:val="CCCCCC"/>
      <w:sz w:val="18"/>
      <w:szCs w:val="18"/>
    </w:rPr>
  </w:style>
  <w:style w:type="paragraph" w:styleId="Heading5">
    <w:name w:val="heading 5"/>
    <w:basedOn w:val="Normal"/>
    <w:next w:val="Normal"/>
    <w:link w:val="Heading5Char"/>
    <w:uiPriority w:val="9"/>
    <w:unhideWhenUsed/>
    <w:qFormat/>
    <w:rsid w:val="005112C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792A15"/>
    <w:pPr>
      <w:spacing w:after="210" w:line="270" w:lineRule="atLeast"/>
      <w:outlineLvl w:val="5"/>
    </w:pPr>
    <w:rPr>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2C0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5112C4"/>
    <w:rPr>
      <w:rFonts w:asciiTheme="majorHAnsi" w:eastAsiaTheme="majorEastAsia" w:hAnsiTheme="majorHAnsi" w:cstheme="majorBidi"/>
      <w:color w:val="2E74B5" w:themeColor="accent1" w:themeShade="BF"/>
      <w:sz w:val="24"/>
      <w:szCs w:val="24"/>
    </w:rPr>
  </w:style>
  <w:style w:type="character" w:styleId="Emphasis">
    <w:name w:val="Emphasis"/>
    <w:basedOn w:val="DefaultParagraphFont"/>
    <w:uiPriority w:val="20"/>
    <w:qFormat/>
    <w:rsid w:val="00B06A94"/>
    <w:rPr>
      <w:i/>
      <w:iCs/>
    </w:rPr>
  </w:style>
  <w:style w:type="character" w:styleId="Strong">
    <w:name w:val="Strong"/>
    <w:basedOn w:val="DefaultParagraphFont"/>
    <w:uiPriority w:val="22"/>
    <w:qFormat/>
    <w:rsid w:val="00B06A94"/>
    <w:rPr>
      <w:b/>
      <w:bCs/>
    </w:rPr>
  </w:style>
  <w:style w:type="paragraph" w:styleId="NormalWeb">
    <w:name w:val="Normal (Web)"/>
    <w:basedOn w:val="Normal"/>
    <w:uiPriority w:val="99"/>
    <w:semiHidden/>
    <w:unhideWhenUsed/>
    <w:rsid w:val="00B06A94"/>
    <w:pPr>
      <w:spacing w:before="100" w:beforeAutospacing="1" w:after="240"/>
    </w:pPr>
  </w:style>
  <w:style w:type="character" w:styleId="HTMLCode">
    <w:name w:val="HTML Code"/>
    <w:basedOn w:val="DefaultParagraphFont"/>
    <w:uiPriority w:val="99"/>
    <w:semiHidden/>
    <w:unhideWhenUsed/>
    <w:rsid w:val="00B06A94"/>
    <w:rPr>
      <w:rFonts w:ascii="Consolas" w:eastAsia="Times New Roman" w:hAnsi="Consolas" w:cs="Courier New" w:hint="default"/>
      <w:sz w:val="24"/>
      <w:szCs w:val="24"/>
      <w:shd w:val="clear" w:color="auto" w:fill="EEEEEE"/>
    </w:rPr>
  </w:style>
  <w:style w:type="paragraph" w:styleId="ListParagraph">
    <w:name w:val="List Paragraph"/>
    <w:basedOn w:val="Normal"/>
    <w:uiPriority w:val="34"/>
    <w:qFormat/>
    <w:rsid w:val="00D14CA5"/>
    <w:pPr>
      <w:ind w:left="720"/>
      <w:contextualSpacing/>
    </w:pPr>
  </w:style>
  <w:style w:type="character" w:styleId="Hyperlink">
    <w:name w:val="Hyperlink"/>
    <w:basedOn w:val="DefaultParagraphFont"/>
    <w:uiPriority w:val="99"/>
    <w:semiHidden/>
    <w:unhideWhenUsed/>
    <w:rsid w:val="004E2C00"/>
    <w:rPr>
      <w:strike w:val="0"/>
      <w:dstrike w:val="0"/>
      <w:color w:val="0000FF"/>
      <w:u w:val="none"/>
      <w:effect w:val="none"/>
    </w:rPr>
  </w:style>
  <w:style w:type="character" w:customStyle="1" w:styleId="eyebrow2">
    <w:name w:val="eyebrow2"/>
    <w:basedOn w:val="DefaultParagraphFont"/>
    <w:rsid w:val="004E2C00"/>
  </w:style>
  <w:style w:type="paragraph" w:styleId="Header">
    <w:name w:val="header"/>
    <w:basedOn w:val="Normal"/>
    <w:link w:val="HeaderChar"/>
    <w:uiPriority w:val="99"/>
    <w:unhideWhenUsed/>
    <w:rsid w:val="00991F6A"/>
    <w:pPr>
      <w:tabs>
        <w:tab w:val="center" w:pos="4680"/>
        <w:tab w:val="right" w:pos="9360"/>
      </w:tabs>
    </w:pPr>
  </w:style>
  <w:style w:type="character" w:customStyle="1" w:styleId="HeaderChar">
    <w:name w:val="Header Char"/>
    <w:basedOn w:val="DefaultParagraphFont"/>
    <w:link w:val="Header"/>
    <w:uiPriority w:val="99"/>
    <w:rsid w:val="00991F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1F6A"/>
    <w:pPr>
      <w:tabs>
        <w:tab w:val="center" w:pos="4680"/>
        <w:tab w:val="right" w:pos="9360"/>
      </w:tabs>
    </w:pPr>
  </w:style>
  <w:style w:type="character" w:customStyle="1" w:styleId="FooterChar">
    <w:name w:val="Footer Char"/>
    <w:basedOn w:val="DefaultParagraphFont"/>
    <w:link w:val="Footer"/>
    <w:uiPriority w:val="99"/>
    <w:rsid w:val="00991F6A"/>
    <w:rPr>
      <w:rFonts w:ascii="Times New Roman" w:eastAsia="Times New Roman" w:hAnsi="Times New Roman" w:cs="Times New Roman"/>
      <w:sz w:val="24"/>
      <w:szCs w:val="24"/>
    </w:rPr>
  </w:style>
  <w:style w:type="paragraph" w:styleId="NoSpacing">
    <w:name w:val="No Spacing"/>
    <w:uiPriority w:val="1"/>
    <w:qFormat/>
    <w:rsid w:val="00BB0DB6"/>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4D010A"/>
    <w:rPr>
      <w:rFonts w:ascii="Consolas" w:eastAsia="Times New Roman" w:hAnsi="Consolas" w:cs="Courier New"/>
      <w:sz w:val="20"/>
      <w:szCs w:val="20"/>
    </w:rPr>
  </w:style>
  <w:style w:type="character" w:customStyle="1" w:styleId="dec">
    <w:name w:val="dec"/>
    <w:basedOn w:val="DefaultParagraphFont"/>
    <w:rsid w:val="004D010A"/>
  </w:style>
  <w:style w:type="character" w:customStyle="1" w:styleId="pln">
    <w:name w:val="pln"/>
    <w:basedOn w:val="DefaultParagraphFont"/>
    <w:rsid w:val="004D010A"/>
  </w:style>
  <w:style w:type="character" w:customStyle="1" w:styleId="tag">
    <w:name w:val="tag"/>
    <w:basedOn w:val="DefaultParagraphFont"/>
    <w:rsid w:val="004D010A"/>
  </w:style>
  <w:style w:type="character" w:customStyle="1" w:styleId="Heading2Char">
    <w:name w:val="Heading 2 Char"/>
    <w:basedOn w:val="DefaultParagraphFont"/>
    <w:link w:val="Heading2"/>
    <w:uiPriority w:val="9"/>
    <w:rsid w:val="00792A15"/>
    <w:rPr>
      <w:rFonts w:ascii="Times New Roman" w:eastAsia="Times New Roman" w:hAnsi="Times New Roman" w:cs="Times New Roman"/>
      <w:color w:val="121214"/>
      <w:spacing w:val="-15"/>
      <w:sz w:val="38"/>
      <w:szCs w:val="38"/>
    </w:rPr>
  </w:style>
  <w:style w:type="character" w:customStyle="1" w:styleId="Heading4Char">
    <w:name w:val="Heading 4 Char"/>
    <w:basedOn w:val="DefaultParagraphFont"/>
    <w:link w:val="Heading4"/>
    <w:uiPriority w:val="9"/>
    <w:rsid w:val="00792A15"/>
    <w:rPr>
      <w:rFonts w:ascii="Times New Roman" w:eastAsia="Times New Roman" w:hAnsi="Times New Roman" w:cs="Times New Roman"/>
      <w:color w:val="CCCCCC"/>
      <w:sz w:val="18"/>
      <w:szCs w:val="18"/>
    </w:rPr>
  </w:style>
  <w:style w:type="character" w:customStyle="1" w:styleId="Heading6Char">
    <w:name w:val="Heading 6 Char"/>
    <w:basedOn w:val="DefaultParagraphFont"/>
    <w:link w:val="Heading6"/>
    <w:uiPriority w:val="9"/>
    <w:rsid w:val="00792A15"/>
    <w:rPr>
      <w:rFonts w:ascii="Times New Roman" w:eastAsia="Times New Roman" w:hAnsi="Times New Roman" w:cs="Times New Roman"/>
      <w:color w:val="333333"/>
      <w:sz w:val="20"/>
      <w:szCs w:val="20"/>
    </w:rPr>
  </w:style>
  <w:style w:type="paragraph" w:customStyle="1" w:styleId="html5badge">
    <w:name w:val="html5badge"/>
    <w:basedOn w:val="Normal"/>
    <w:rsid w:val="00460B05"/>
    <w:pPr>
      <w:spacing w:before="100" w:beforeAutospacing="1" w:after="100" w:afterAutospacing="1"/>
    </w:pPr>
  </w:style>
  <w:style w:type="character" w:customStyle="1" w:styleId="deprecated">
    <w:name w:val="deprecated"/>
    <w:basedOn w:val="DefaultParagraphFont"/>
    <w:rsid w:val="0017491A"/>
    <w:rPr>
      <w:color w:val="E80000"/>
      <w:shd w:val="clear" w:color="auto" w:fill="auto"/>
    </w:rPr>
  </w:style>
  <w:style w:type="character" w:styleId="HTMLTypewriter">
    <w:name w:val="HTML Typewriter"/>
    <w:basedOn w:val="DefaultParagraphFont"/>
    <w:uiPriority w:val="99"/>
    <w:semiHidden/>
    <w:unhideWhenUsed/>
    <w:rsid w:val="0017491A"/>
    <w:rPr>
      <w:rFonts w:ascii="Courier New" w:eastAsia="Times New Roman" w:hAnsi="Courier New" w:cs="Courier New"/>
      <w:sz w:val="20"/>
      <w:szCs w:val="20"/>
    </w:rPr>
  </w:style>
  <w:style w:type="character" w:customStyle="1" w:styleId="atn">
    <w:name w:val="atn"/>
    <w:basedOn w:val="DefaultParagraphFont"/>
    <w:rsid w:val="0017491A"/>
  </w:style>
  <w:style w:type="character" w:customStyle="1" w:styleId="pun">
    <w:name w:val="pun"/>
    <w:basedOn w:val="DefaultParagraphFont"/>
    <w:rsid w:val="0017491A"/>
  </w:style>
  <w:style w:type="character" w:customStyle="1" w:styleId="atv">
    <w:name w:val="atv"/>
    <w:basedOn w:val="DefaultParagraphFont"/>
    <w:rsid w:val="0017491A"/>
  </w:style>
  <w:style w:type="table" w:styleId="TableGrid">
    <w:name w:val="Table Grid"/>
    <w:basedOn w:val="TableNormal"/>
    <w:uiPriority w:val="39"/>
    <w:rsid w:val="000F6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9E18C7"/>
    <w:pPr>
      <w:spacing w:before="100" w:beforeAutospacing="1" w:after="100" w:afterAutospacing="1"/>
    </w:pPr>
  </w:style>
  <w:style w:type="character" w:customStyle="1" w:styleId="com">
    <w:name w:val="com"/>
    <w:basedOn w:val="DefaultParagraphFont"/>
    <w:rsid w:val="00804039"/>
  </w:style>
  <w:style w:type="paragraph" w:styleId="z-TopofForm">
    <w:name w:val="HTML Top of Form"/>
    <w:basedOn w:val="Normal"/>
    <w:next w:val="Normal"/>
    <w:link w:val="z-TopofFormChar"/>
    <w:hidden/>
    <w:uiPriority w:val="99"/>
    <w:semiHidden/>
    <w:unhideWhenUsed/>
    <w:rsid w:val="0080403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0403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403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04039"/>
    <w:rPr>
      <w:rFonts w:ascii="Arial" w:eastAsia="Times New Roman" w:hAnsi="Arial" w:cs="Arial"/>
      <w:vanish/>
      <w:sz w:val="16"/>
      <w:szCs w:val="16"/>
    </w:rPr>
  </w:style>
  <w:style w:type="character" w:customStyle="1" w:styleId="lit">
    <w:name w:val="lit"/>
    <w:basedOn w:val="DefaultParagraphFont"/>
    <w:rsid w:val="0079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2487">
      <w:bodyDiv w:val="1"/>
      <w:marLeft w:val="0"/>
      <w:marRight w:val="0"/>
      <w:marTop w:val="0"/>
      <w:marBottom w:val="0"/>
      <w:divBdr>
        <w:top w:val="none" w:sz="0" w:space="0" w:color="auto"/>
        <w:left w:val="none" w:sz="0" w:space="0" w:color="auto"/>
        <w:bottom w:val="none" w:sz="0" w:space="0" w:color="auto"/>
        <w:right w:val="none" w:sz="0" w:space="0" w:color="auto"/>
      </w:divBdr>
      <w:divsChild>
        <w:div w:id="1702392994">
          <w:marLeft w:val="0"/>
          <w:marRight w:val="0"/>
          <w:marTop w:val="75"/>
          <w:marBottom w:val="0"/>
          <w:divBdr>
            <w:top w:val="none" w:sz="0" w:space="0" w:color="auto"/>
            <w:left w:val="none" w:sz="0" w:space="0" w:color="auto"/>
            <w:bottom w:val="none" w:sz="0" w:space="0" w:color="auto"/>
            <w:right w:val="none" w:sz="0" w:space="0" w:color="auto"/>
          </w:divBdr>
          <w:divsChild>
            <w:div w:id="2588346">
              <w:marLeft w:val="0"/>
              <w:marRight w:val="0"/>
              <w:marTop w:val="0"/>
              <w:marBottom w:val="0"/>
              <w:divBdr>
                <w:top w:val="none" w:sz="0" w:space="0" w:color="auto"/>
                <w:left w:val="none" w:sz="0" w:space="0" w:color="auto"/>
                <w:bottom w:val="none" w:sz="0" w:space="0" w:color="auto"/>
                <w:right w:val="none" w:sz="0" w:space="0" w:color="auto"/>
              </w:divBdr>
              <w:divsChild>
                <w:div w:id="1082870035">
                  <w:marLeft w:val="-225"/>
                  <w:marRight w:val="-225"/>
                  <w:marTop w:val="0"/>
                  <w:marBottom w:val="0"/>
                  <w:divBdr>
                    <w:top w:val="none" w:sz="0" w:space="0" w:color="auto"/>
                    <w:left w:val="none" w:sz="0" w:space="0" w:color="auto"/>
                    <w:bottom w:val="none" w:sz="0" w:space="0" w:color="auto"/>
                    <w:right w:val="none" w:sz="0" w:space="0" w:color="auto"/>
                  </w:divBdr>
                  <w:divsChild>
                    <w:div w:id="52168579">
                      <w:marLeft w:val="-225"/>
                      <w:marRight w:val="-225"/>
                      <w:marTop w:val="0"/>
                      <w:marBottom w:val="0"/>
                      <w:divBdr>
                        <w:top w:val="none" w:sz="0" w:space="0" w:color="auto"/>
                        <w:left w:val="none" w:sz="0" w:space="0" w:color="auto"/>
                        <w:bottom w:val="none" w:sz="0" w:space="0" w:color="auto"/>
                        <w:right w:val="none" w:sz="0" w:space="0" w:color="auto"/>
                      </w:divBdr>
                      <w:divsChild>
                        <w:div w:id="1223558541">
                          <w:marLeft w:val="0"/>
                          <w:marRight w:val="0"/>
                          <w:marTop w:val="0"/>
                          <w:marBottom w:val="0"/>
                          <w:divBdr>
                            <w:top w:val="none" w:sz="0" w:space="0" w:color="auto"/>
                            <w:left w:val="none" w:sz="0" w:space="0" w:color="auto"/>
                            <w:bottom w:val="none" w:sz="0" w:space="0" w:color="auto"/>
                            <w:right w:val="none" w:sz="0" w:space="0" w:color="auto"/>
                          </w:divBdr>
                          <w:divsChild>
                            <w:div w:id="1837108550">
                              <w:marLeft w:val="0"/>
                              <w:marRight w:val="0"/>
                              <w:marTop w:val="0"/>
                              <w:marBottom w:val="0"/>
                              <w:divBdr>
                                <w:top w:val="none" w:sz="0" w:space="0" w:color="auto"/>
                                <w:left w:val="none" w:sz="0" w:space="0" w:color="auto"/>
                                <w:bottom w:val="none" w:sz="0" w:space="0" w:color="auto"/>
                                <w:right w:val="none" w:sz="0" w:space="0" w:color="auto"/>
                              </w:divBdr>
                              <w:divsChild>
                                <w:div w:id="2144274507">
                                  <w:marLeft w:val="0"/>
                                  <w:marRight w:val="0"/>
                                  <w:marTop w:val="0"/>
                                  <w:marBottom w:val="0"/>
                                  <w:divBdr>
                                    <w:top w:val="single" w:sz="6" w:space="3" w:color="D6D6D6"/>
                                    <w:left w:val="single" w:sz="6" w:space="3" w:color="D6D6D6"/>
                                    <w:bottom w:val="single" w:sz="6" w:space="3" w:color="D6D6D6"/>
                                    <w:right w:val="single" w:sz="6" w:space="3" w:color="D6D6D6"/>
                                  </w:divBdr>
                                </w:div>
                                <w:div w:id="1069157356">
                                  <w:marLeft w:val="0"/>
                                  <w:marRight w:val="0"/>
                                  <w:marTop w:val="0"/>
                                  <w:marBottom w:val="0"/>
                                  <w:divBdr>
                                    <w:top w:val="single" w:sz="6" w:space="3" w:color="D6D6D6"/>
                                    <w:left w:val="single" w:sz="6" w:space="3" w:color="D6D6D6"/>
                                    <w:bottom w:val="single" w:sz="6" w:space="3" w:color="D6D6D6"/>
                                    <w:right w:val="single" w:sz="6" w:space="3" w:color="D6D6D6"/>
                                  </w:divBdr>
                                </w:div>
                                <w:div w:id="566260265">
                                  <w:marLeft w:val="0"/>
                                  <w:marRight w:val="0"/>
                                  <w:marTop w:val="0"/>
                                  <w:marBottom w:val="0"/>
                                  <w:divBdr>
                                    <w:top w:val="single" w:sz="6" w:space="3" w:color="D6D6D6"/>
                                    <w:left w:val="single" w:sz="6" w:space="3" w:color="D6D6D6"/>
                                    <w:bottom w:val="single" w:sz="6" w:space="3" w:color="D6D6D6"/>
                                    <w:right w:val="single" w:sz="6" w:space="3" w:color="D6D6D6"/>
                                  </w:divBdr>
                                </w:div>
                                <w:div w:id="1329674344">
                                  <w:marLeft w:val="0"/>
                                  <w:marRight w:val="0"/>
                                  <w:marTop w:val="0"/>
                                  <w:marBottom w:val="0"/>
                                  <w:divBdr>
                                    <w:top w:val="single" w:sz="6" w:space="3" w:color="D6D6D6"/>
                                    <w:left w:val="single" w:sz="6" w:space="3" w:color="D6D6D6"/>
                                    <w:bottom w:val="single" w:sz="6" w:space="3" w:color="D6D6D6"/>
                                    <w:right w:val="single" w:sz="6" w:space="3" w:color="D6D6D6"/>
                                  </w:divBdr>
                                </w:div>
                                <w:div w:id="1043561177">
                                  <w:marLeft w:val="0"/>
                                  <w:marRight w:val="0"/>
                                  <w:marTop w:val="0"/>
                                  <w:marBottom w:val="0"/>
                                  <w:divBdr>
                                    <w:top w:val="single" w:sz="6" w:space="3" w:color="D6D6D6"/>
                                    <w:left w:val="single" w:sz="6" w:space="3" w:color="D6D6D6"/>
                                    <w:bottom w:val="single" w:sz="6" w:space="3" w:color="D6D6D6"/>
                                    <w:right w:val="single" w:sz="6" w:space="3" w:color="D6D6D6"/>
                                  </w:divBdr>
                                </w:div>
                                <w:div w:id="459760378">
                                  <w:marLeft w:val="0"/>
                                  <w:marRight w:val="0"/>
                                  <w:marTop w:val="0"/>
                                  <w:marBottom w:val="0"/>
                                  <w:divBdr>
                                    <w:top w:val="single" w:sz="6" w:space="3" w:color="D6D6D6"/>
                                    <w:left w:val="single" w:sz="6" w:space="3" w:color="D6D6D6"/>
                                    <w:bottom w:val="single" w:sz="6" w:space="3" w:color="D6D6D6"/>
                                    <w:right w:val="single" w:sz="6" w:space="3" w:color="D6D6D6"/>
                                  </w:divBdr>
                                </w:div>
                                <w:div w:id="1457523107">
                                  <w:marLeft w:val="0"/>
                                  <w:marRight w:val="0"/>
                                  <w:marTop w:val="0"/>
                                  <w:marBottom w:val="0"/>
                                  <w:divBdr>
                                    <w:top w:val="single" w:sz="6" w:space="3" w:color="D6D6D6"/>
                                    <w:left w:val="single" w:sz="6" w:space="3" w:color="D6D6D6"/>
                                    <w:bottom w:val="single" w:sz="6" w:space="3" w:color="D6D6D6"/>
                                    <w:right w:val="single" w:sz="6" w:space="3" w:color="D6D6D6"/>
                                  </w:divBdr>
                                </w:div>
                                <w:div w:id="257712854">
                                  <w:marLeft w:val="0"/>
                                  <w:marRight w:val="0"/>
                                  <w:marTop w:val="0"/>
                                  <w:marBottom w:val="0"/>
                                  <w:divBdr>
                                    <w:top w:val="single" w:sz="6" w:space="3" w:color="D6D6D6"/>
                                    <w:left w:val="single" w:sz="6" w:space="3" w:color="D6D6D6"/>
                                    <w:bottom w:val="single" w:sz="6" w:space="3" w:color="D6D6D6"/>
                                    <w:right w:val="single" w:sz="6" w:space="3" w:color="D6D6D6"/>
                                  </w:divBdr>
                                </w:div>
                                <w:div w:id="1016813132">
                                  <w:marLeft w:val="0"/>
                                  <w:marRight w:val="0"/>
                                  <w:marTop w:val="0"/>
                                  <w:marBottom w:val="0"/>
                                  <w:divBdr>
                                    <w:top w:val="single" w:sz="6" w:space="3" w:color="D6D6D6"/>
                                    <w:left w:val="single" w:sz="6" w:space="3" w:color="D6D6D6"/>
                                    <w:bottom w:val="single" w:sz="6" w:space="3" w:color="D6D6D6"/>
                                    <w:right w:val="single" w:sz="6" w:space="3" w:color="D6D6D6"/>
                                  </w:divBdr>
                                </w:div>
                                <w:div w:id="1450902094">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10638655">
      <w:bodyDiv w:val="1"/>
      <w:marLeft w:val="0"/>
      <w:marRight w:val="0"/>
      <w:marTop w:val="0"/>
      <w:marBottom w:val="0"/>
      <w:divBdr>
        <w:top w:val="none" w:sz="0" w:space="0" w:color="auto"/>
        <w:left w:val="none" w:sz="0" w:space="0" w:color="auto"/>
        <w:bottom w:val="none" w:sz="0" w:space="0" w:color="auto"/>
        <w:right w:val="none" w:sz="0" w:space="0" w:color="auto"/>
      </w:divBdr>
      <w:divsChild>
        <w:div w:id="1095899415">
          <w:marLeft w:val="0"/>
          <w:marRight w:val="0"/>
          <w:marTop w:val="0"/>
          <w:marBottom w:val="0"/>
          <w:divBdr>
            <w:top w:val="none" w:sz="0" w:space="0" w:color="auto"/>
            <w:left w:val="none" w:sz="0" w:space="0" w:color="auto"/>
            <w:bottom w:val="none" w:sz="0" w:space="0" w:color="auto"/>
            <w:right w:val="none" w:sz="0" w:space="0" w:color="auto"/>
          </w:divBdr>
          <w:divsChild>
            <w:div w:id="461995956">
              <w:marLeft w:val="0"/>
              <w:marRight w:val="0"/>
              <w:marTop w:val="0"/>
              <w:marBottom w:val="0"/>
              <w:divBdr>
                <w:top w:val="none" w:sz="0" w:space="0" w:color="auto"/>
                <w:left w:val="none" w:sz="0" w:space="0" w:color="auto"/>
                <w:bottom w:val="none" w:sz="0" w:space="0" w:color="auto"/>
                <w:right w:val="none" w:sz="0" w:space="0" w:color="auto"/>
              </w:divBdr>
              <w:divsChild>
                <w:div w:id="54938717">
                  <w:marLeft w:val="0"/>
                  <w:marRight w:val="0"/>
                  <w:marTop w:val="0"/>
                  <w:marBottom w:val="0"/>
                  <w:divBdr>
                    <w:top w:val="none" w:sz="0" w:space="0" w:color="auto"/>
                    <w:left w:val="none" w:sz="0" w:space="0" w:color="auto"/>
                    <w:bottom w:val="none" w:sz="0" w:space="0" w:color="auto"/>
                    <w:right w:val="none" w:sz="0" w:space="0" w:color="auto"/>
                  </w:divBdr>
                  <w:divsChild>
                    <w:div w:id="73940616">
                      <w:marLeft w:val="0"/>
                      <w:marRight w:val="0"/>
                      <w:marTop w:val="0"/>
                      <w:marBottom w:val="0"/>
                      <w:divBdr>
                        <w:top w:val="none" w:sz="0" w:space="0" w:color="auto"/>
                        <w:left w:val="none" w:sz="0" w:space="0" w:color="auto"/>
                        <w:bottom w:val="none" w:sz="0" w:space="0" w:color="auto"/>
                        <w:right w:val="none" w:sz="0" w:space="0" w:color="auto"/>
                      </w:divBdr>
                      <w:divsChild>
                        <w:div w:id="1090391094">
                          <w:marLeft w:val="0"/>
                          <w:marRight w:val="0"/>
                          <w:marTop w:val="0"/>
                          <w:marBottom w:val="0"/>
                          <w:divBdr>
                            <w:top w:val="none" w:sz="0" w:space="0" w:color="auto"/>
                            <w:left w:val="none" w:sz="0" w:space="0" w:color="auto"/>
                            <w:bottom w:val="none" w:sz="0" w:space="0" w:color="auto"/>
                            <w:right w:val="none" w:sz="0" w:space="0" w:color="auto"/>
                          </w:divBdr>
                          <w:divsChild>
                            <w:div w:id="1386298137">
                              <w:marLeft w:val="0"/>
                              <w:marRight w:val="0"/>
                              <w:marTop w:val="0"/>
                              <w:marBottom w:val="0"/>
                              <w:divBdr>
                                <w:top w:val="none" w:sz="0" w:space="0" w:color="auto"/>
                                <w:left w:val="none" w:sz="0" w:space="0" w:color="auto"/>
                                <w:bottom w:val="none" w:sz="0" w:space="0" w:color="auto"/>
                                <w:right w:val="none" w:sz="0" w:space="0" w:color="auto"/>
                              </w:divBdr>
                              <w:divsChild>
                                <w:div w:id="2086107313">
                                  <w:marLeft w:val="0"/>
                                  <w:marRight w:val="0"/>
                                  <w:marTop w:val="240"/>
                                  <w:marBottom w:val="240"/>
                                  <w:divBdr>
                                    <w:top w:val="none" w:sz="0" w:space="0" w:color="auto"/>
                                    <w:left w:val="none" w:sz="0" w:space="0" w:color="auto"/>
                                    <w:bottom w:val="none" w:sz="0" w:space="0" w:color="auto"/>
                                    <w:right w:val="none" w:sz="0" w:space="0" w:color="auto"/>
                                  </w:divBdr>
                                  <w:divsChild>
                                    <w:div w:id="267154790">
                                      <w:marLeft w:val="0"/>
                                      <w:marRight w:val="0"/>
                                      <w:marTop w:val="0"/>
                                      <w:marBottom w:val="0"/>
                                      <w:divBdr>
                                        <w:top w:val="none" w:sz="0" w:space="0" w:color="auto"/>
                                        <w:left w:val="none" w:sz="0" w:space="0" w:color="auto"/>
                                        <w:bottom w:val="none" w:sz="0" w:space="0" w:color="auto"/>
                                        <w:right w:val="none" w:sz="0" w:space="0" w:color="auto"/>
                                      </w:divBdr>
                                    </w:div>
                                    <w:div w:id="1778527147">
                                      <w:marLeft w:val="0"/>
                                      <w:marRight w:val="0"/>
                                      <w:marTop w:val="0"/>
                                      <w:marBottom w:val="0"/>
                                      <w:divBdr>
                                        <w:top w:val="none" w:sz="0" w:space="0" w:color="auto"/>
                                        <w:left w:val="none" w:sz="0" w:space="0" w:color="auto"/>
                                        <w:bottom w:val="none" w:sz="0" w:space="0" w:color="auto"/>
                                        <w:right w:val="none" w:sz="0" w:space="0" w:color="auto"/>
                                      </w:divBdr>
                                    </w:div>
                                    <w:div w:id="1609265863">
                                      <w:marLeft w:val="0"/>
                                      <w:marRight w:val="0"/>
                                      <w:marTop w:val="0"/>
                                      <w:marBottom w:val="0"/>
                                      <w:divBdr>
                                        <w:top w:val="none" w:sz="0" w:space="0" w:color="auto"/>
                                        <w:left w:val="none" w:sz="0" w:space="0" w:color="auto"/>
                                        <w:bottom w:val="none" w:sz="0" w:space="0" w:color="auto"/>
                                        <w:right w:val="none" w:sz="0" w:space="0" w:color="auto"/>
                                      </w:divBdr>
                                    </w:div>
                                    <w:div w:id="1772968521">
                                      <w:marLeft w:val="0"/>
                                      <w:marRight w:val="0"/>
                                      <w:marTop w:val="0"/>
                                      <w:marBottom w:val="0"/>
                                      <w:divBdr>
                                        <w:top w:val="none" w:sz="0" w:space="0" w:color="auto"/>
                                        <w:left w:val="none" w:sz="0" w:space="0" w:color="auto"/>
                                        <w:bottom w:val="none" w:sz="0" w:space="0" w:color="auto"/>
                                        <w:right w:val="none" w:sz="0" w:space="0" w:color="auto"/>
                                      </w:divBdr>
                                    </w:div>
                                    <w:div w:id="1258094758">
                                      <w:marLeft w:val="0"/>
                                      <w:marRight w:val="0"/>
                                      <w:marTop w:val="0"/>
                                      <w:marBottom w:val="0"/>
                                      <w:divBdr>
                                        <w:top w:val="none" w:sz="0" w:space="0" w:color="auto"/>
                                        <w:left w:val="none" w:sz="0" w:space="0" w:color="auto"/>
                                        <w:bottom w:val="none" w:sz="0" w:space="0" w:color="auto"/>
                                        <w:right w:val="none" w:sz="0" w:space="0" w:color="auto"/>
                                      </w:divBdr>
                                    </w:div>
                                    <w:div w:id="1611474238">
                                      <w:marLeft w:val="0"/>
                                      <w:marRight w:val="0"/>
                                      <w:marTop w:val="0"/>
                                      <w:marBottom w:val="0"/>
                                      <w:divBdr>
                                        <w:top w:val="none" w:sz="0" w:space="0" w:color="auto"/>
                                        <w:left w:val="none" w:sz="0" w:space="0" w:color="auto"/>
                                        <w:bottom w:val="none" w:sz="0" w:space="0" w:color="auto"/>
                                        <w:right w:val="none" w:sz="0" w:space="0" w:color="auto"/>
                                      </w:divBdr>
                                    </w:div>
                                    <w:div w:id="1580796980">
                                      <w:marLeft w:val="0"/>
                                      <w:marRight w:val="0"/>
                                      <w:marTop w:val="0"/>
                                      <w:marBottom w:val="0"/>
                                      <w:divBdr>
                                        <w:top w:val="none" w:sz="0" w:space="0" w:color="auto"/>
                                        <w:left w:val="none" w:sz="0" w:space="0" w:color="auto"/>
                                        <w:bottom w:val="none" w:sz="0" w:space="0" w:color="auto"/>
                                        <w:right w:val="none" w:sz="0" w:space="0" w:color="auto"/>
                                      </w:divBdr>
                                    </w:div>
                                    <w:div w:id="600844461">
                                      <w:marLeft w:val="0"/>
                                      <w:marRight w:val="0"/>
                                      <w:marTop w:val="0"/>
                                      <w:marBottom w:val="0"/>
                                      <w:divBdr>
                                        <w:top w:val="none" w:sz="0" w:space="0" w:color="auto"/>
                                        <w:left w:val="none" w:sz="0" w:space="0" w:color="auto"/>
                                        <w:bottom w:val="none" w:sz="0" w:space="0" w:color="auto"/>
                                        <w:right w:val="none" w:sz="0" w:space="0" w:color="auto"/>
                                      </w:divBdr>
                                    </w:div>
                                    <w:div w:id="284312773">
                                      <w:marLeft w:val="0"/>
                                      <w:marRight w:val="0"/>
                                      <w:marTop w:val="0"/>
                                      <w:marBottom w:val="0"/>
                                      <w:divBdr>
                                        <w:top w:val="none" w:sz="0" w:space="0" w:color="auto"/>
                                        <w:left w:val="none" w:sz="0" w:space="0" w:color="auto"/>
                                        <w:bottom w:val="none" w:sz="0" w:space="0" w:color="auto"/>
                                        <w:right w:val="none" w:sz="0" w:space="0" w:color="auto"/>
                                      </w:divBdr>
                                    </w:div>
                                    <w:div w:id="1139763345">
                                      <w:marLeft w:val="0"/>
                                      <w:marRight w:val="0"/>
                                      <w:marTop w:val="0"/>
                                      <w:marBottom w:val="0"/>
                                      <w:divBdr>
                                        <w:top w:val="none" w:sz="0" w:space="0" w:color="auto"/>
                                        <w:left w:val="none" w:sz="0" w:space="0" w:color="auto"/>
                                        <w:bottom w:val="none" w:sz="0" w:space="0" w:color="auto"/>
                                        <w:right w:val="none" w:sz="0" w:space="0" w:color="auto"/>
                                      </w:divBdr>
                                    </w:div>
                                    <w:div w:id="429932295">
                                      <w:marLeft w:val="0"/>
                                      <w:marRight w:val="0"/>
                                      <w:marTop w:val="0"/>
                                      <w:marBottom w:val="0"/>
                                      <w:divBdr>
                                        <w:top w:val="none" w:sz="0" w:space="0" w:color="auto"/>
                                        <w:left w:val="none" w:sz="0" w:space="0" w:color="auto"/>
                                        <w:bottom w:val="none" w:sz="0" w:space="0" w:color="auto"/>
                                        <w:right w:val="none" w:sz="0" w:space="0" w:color="auto"/>
                                      </w:divBdr>
                                    </w:div>
                                    <w:div w:id="158279152">
                                      <w:marLeft w:val="0"/>
                                      <w:marRight w:val="0"/>
                                      <w:marTop w:val="0"/>
                                      <w:marBottom w:val="0"/>
                                      <w:divBdr>
                                        <w:top w:val="none" w:sz="0" w:space="0" w:color="auto"/>
                                        <w:left w:val="none" w:sz="0" w:space="0" w:color="auto"/>
                                        <w:bottom w:val="none" w:sz="0" w:space="0" w:color="auto"/>
                                        <w:right w:val="none" w:sz="0" w:space="0" w:color="auto"/>
                                      </w:divBdr>
                                    </w:div>
                                    <w:div w:id="1805005198">
                                      <w:marLeft w:val="0"/>
                                      <w:marRight w:val="0"/>
                                      <w:marTop w:val="0"/>
                                      <w:marBottom w:val="0"/>
                                      <w:divBdr>
                                        <w:top w:val="none" w:sz="0" w:space="0" w:color="auto"/>
                                        <w:left w:val="none" w:sz="0" w:space="0" w:color="auto"/>
                                        <w:bottom w:val="none" w:sz="0" w:space="0" w:color="auto"/>
                                        <w:right w:val="none" w:sz="0" w:space="0" w:color="auto"/>
                                      </w:divBdr>
                                    </w:div>
                                    <w:div w:id="972637452">
                                      <w:marLeft w:val="0"/>
                                      <w:marRight w:val="0"/>
                                      <w:marTop w:val="0"/>
                                      <w:marBottom w:val="0"/>
                                      <w:divBdr>
                                        <w:top w:val="none" w:sz="0" w:space="0" w:color="auto"/>
                                        <w:left w:val="none" w:sz="0" w:space="0" w:color="auto"/>
                                        <w:bottom w:val="none" w:sz="0" w:space="0" w:color="auto"/>
                                        <w:right w:val="none" w:sz="0" w:space="0" w:color="auto"/>
                                      </w:divBdr>
                                    </w:div>
                                    <w:div w:id="2010670721">
                                      <w:marLeft w:val="0"/>
                                      <w:marRight w:val="0"/>
                                      <w:marTop w:val="0"/>
                                      <w:marBottom w:val="0"/>
                                      <w:divBdr>
                                        <w:top w:val="none" w:sz="0" w:space="0" w:color="auto"/>
                                        <w:left w:val="none" w:sz="0" w:space="0" w:color="auto"/>
                                        <w:bottom w:val="none" w:sz="0" w:space="0" w:color="auto"/>
                                        <w:right w:val="none" w:sz="0" w:space="0" w:color="auto"/>
                                      </w:divBdr>
                                    </w:div>
                                    <w:div w:id="211695426">
                                      <w:marLeft w:val="0"/>
                                      <w:marRight w:val="0"/>
                                      <w:marTop w:val="0"/>
                                      <w:marBottom w:val="0"/>
                                      <w:divBdr>
                                        <w:top w:val="none" w:sz="0" w:space="0" w:color="auto"/>
                                        <w:left w:val="none" w:sz="0" w:space="0" w:color="auto"/>
                                        <w:bottom w:val="none" w:sz="0" w:space="0" w:color="auto"/>
                                        <w:right w:val="none" w:sz="0" w:space="0" w:color="auto"/>
                                      </w:divBdr>
                                    </w:div>
                                    <w:div w:id="1802847426">
                                      <w:marLeft w:val="0"/>
                                      <w:marRight w:val="0"/>
                                      <w:marTop w:val="0"/>
                                      <w:marBottom w:val="0"/>
                                      <w:divBdr>
                                        <w:top w:val="none" w:sz="0" w:space="0" w:color="auto"/>
                                        <w:left w:val="none" w:sz="0" w:space="0" w:color="auto"/>
                                        <w:bottom w:val="none" w:sz="0" w:space="0" w:color="auto"/>
                                        <w:right w:val="none" w:sz="0" w:space="0" w:color="auto"/>
                                      </w:divBdr>
                                    </w:div>
                                    <w:div w:id="1537623834">
                                      <w:marLeft w:val="0"/>
                                      <w:marRight w:val="0"/>
                                      <w:marTop w:val="0"/>
                                      <w:marBottom w:val="0"/>
                                      <w:divBdr>
                                        <w:top w:val="none" w:sz="0" w:space="0" w:color="auto"/>
                                        <w:left w:val="none" w:sz="0" w:space="0" w:color="auto"/>
                                        <w:bottom w:val="none" w:sz="0" w:space="0" w:color="auto"/>
                                        <w:right w:val="none" w:sz="0" w:space="0" w:color="auto"/>
                                      </w:divBdr>
                                    </w:div>
                                    <w:div w:id="1590118836">
                                      <w:marLeft w:val="0"/>
                                      <w:marRight w:val="0"/>
                                      <w:marTop w:val="0"/>
                                      <w:marBottom w:val="0"/>
                                      <w:divBdr>
                                        <w:top w:val="none" w:sz="0" w:space="0" w:color="auto"/>
                                        <w:left w:val="none" w:sz="0" w:space="0" w:color="auto"/>
                                        <w:bottom w:val="none" w:sz="0" w:space="0" w:color="auto"/>
                                        <w:right w:val="none" w:sz="0" w:space="0" w:color="auto"/>
                                      </w:divBdr>
                                    </w:div>
                                    <w:div w:id="687020633">
                                      <w:marLeft w:val="0"/>
                                      <w:marRight w:val="0"/>
                                      <w:marTop w:val="0"/>
                                      <w:marBottom w:val="0"/>
                                      <w:divBdr>
                                        <w:top w:val="none" w:sz="0" w:space="0" w:color="auto"/>
                                        <w:left w:val="none" w:sz="0" w:space="0" w:color="auto"/>
                                        <w:bottom w:val="none" w:sz="0" w:space="0" w:color="auto"/>
                                        <w:right w:val="none" w:sz="0" w:space="0" w:color="auto"/>
                                      </w:divBdr>
                                    </w:div>
                                    <w:div w:id="1233392761">
                                      <w:marLeft w:val="0"/>
                                      <w:marRight w:val="0"/>
                                      <w:marTop w:val="0"/>
                                      <w:marBottom w:val="0"/>
                                      <w:divBdr>
                                        <w:top w:val="none" w:sz="0" w:space="0" w:color="auto"/>
                                        <w:left w:val="none" w:sz="0" w:space="0" w:color="auto"/>
                                        <w:bottom w:val="none" w:sz="0" w:space="0" w:color="auto"/>
                                        <w:right w:val="none" w:sz="0" w:space="0" w:color="auto"/>
                                      </w:divBdr>
                                    </w:div>
                                    <w:div w:id="1780224969">
                                      <w:marLeft w:val="0"/>
                                      <w:marRight w:val="0"/>
                                      <w:marTop w:val="0"/>
                                      <w:marBottom w:val="0"/>
                                      <w:divBdr>
                                        <w:top w:val="none" w:sz="0" w:space="0" w:color="auto"/>
                                        <w:left w:val="none" w:sz="0" w:space="0" w:color="auto"/>
                                        <w:bottom w:val="none" w:sz="0" w:space="0" w:color="auto"/>
                                        <w:right w:val="none" w:sz="0" w:space="0" w:color="auto"/>
                                      </w:divBdr>
                                    </w:div>
                                    <w:div w:id="112526780">
                                      <w:marLeft w:val="0"/>
                                      <w:marRight w:val="0"/>
                                      <w:marTop w:val="0"/>
                                      <w:marBottom w:val="0"/>
                                      <w:divBdr>
                                        <w:top w:val="none" w:sz="0" w:space="0" w:color="auto"/>
                                        <w:left w:val="none" w:sz="0" w:space="0" w:color="auto"/>
                                        <w:bottom w:val="none" w:sz="0" w:space="0" w:color="auto"/>
                                        <w:right w:val="none" w:sz="0" w:space="0" w:color="auto"/>
                                      </w:divBdr>
                                    </w:div>
                                    <w:div w:id="282154035">
                                      <w:marLeft w:val="0"/>
                                      <w:marRight w:val="0"/>
                                      <w:marTop w:val="0"/>
                                      <w:marBottom w:val="0"/>
                                      <w:divBdr>
                                        <w:top w:val="none" w:sz="0" w:space="0" w:color="auto"/>
                                        <w:left w:val="none" w:sz="0" w:space="0" w:color="auto"/>
                                        <w:bottom w:val="none" w:sz="0" w:space="0" w:color="auto"/>
                                        <w:right w:val="none" w:sz="0" w:space="0" w:color="auto"/>
                                      </w:divBdr>
                                    </w:div>
                                    <w:div w:id="996690079">
                                      <w:marLeft w:val="0"/>
                                      <w:marRight w:val="0"/>
                                      <w:marTop w:val="0"/>
                                      <w:marBottom w:val="0"/>
                                      <w:divBdr>
                                        <w:top w:val="none" w:sz="0" w:space="0" w:color="auto"/>
                                        <w:left w:val="none" w:sz="0" w:space="0" w:color="auto"/>
                                        <w:bottom w:val="none" w:sz="0" w:space="0" w:color="auto"/>
                                        <w:right w:val="none" w:sz="0" w:space="0" w:color="auto"/>
                                      </w:divBdr>
                                    </w:div>
                                    <w:div w:id="207497060">
                                      <w:marLeft w:val="0"/>
                                      <w:marRight w:val="0"/>
                                      <w:marTop w:val="0"/>
                                      <w:marBottom w:val="0"/>
                                      <w:divBdr>
                                        <w:top w:val="none" w:sz="0" w:space="0" w:color="auto"/>
                                        <w:left w:val="none" w:sz="0" w:space="0" w:color="auto"/>
                                        <w:bottom w:val="none" w:sz="0" w:space="0" w:color="auto"/>
                                        <w:right w:val="none" w:sz="0" w:space="0" w:color="auto"/>
                                      </w:divBdr>
                                      <w:divsChild>
                                        <w:div w:id="260383152">
                                          <w:marLeft w:val="0"/>
                                          <w:marRight w:val="0"/>
                                          <w:marTop w:val="0"/>
                                          <w:marBottom w:val="0"/>
                                          <w:divBdr>
                                            <w:top w:val="none" w:sz="0" w:space="0" w:color="auto"/>
                                            <w:left w:val="none" w:sz="0" w:space="0" w:color="auto"/>
                                            <w:bottom w:val="none" w:sz="0" w:space="0" w:color="auto"/>
                                            <w:right w:val="none" w:sz="0" w:space="0" w:color="auto"/>
                                          </w:divBdr>
                                        </w:div>
                                        <w:div w:id="1605724857">
                                          <w:marLeft w:val="0"/>
                                          <w:marRight w:val="0"/>
                                          <w:marTop w:val="0"/>
                                          <w:marBottom w:val="0"/>
                                          <w:divBdr>
                                            <w:top w:val="none" w:sz="0" w:space="0" w:color="auto"/>
                                            <w:left w:val="none" w:sz="0" w:space="0" w:color="auto"/>
                                            <w:bottom w:val="none" w:sz="0" w:space="0" w:color="auto"/>
                                            <w:right w:val="none" w:sz="0" w:space="0" w:color="auto"/>
                                          </w:divBdr>
                                        </w:div>
                                        <w:div w:id="1530028928">
                                          <w:marLeft w:val="0"/>
                                          <w:marRight w:val="0"/>
                                          <w:marTop w:val="0"/>
                                          <w:marBottom w:val="0"/>
                                          <w:divBdr>
                                            <w:top w:val="none" w:sz="0" w:space="0" w:color="auto"/>
                                            <w:left w:val="none" w:sz="0" w:space="0" w:color="auto"/>
                                            <w:bottom w:val="none" w:sz="0" w:space="0" w:color="auto"/>
                                            <w:right w:val="none" w:sz="0" w:space="0" w:color="auto"/>
                                          </w:divBdr>
                                        </w:div>
                                        <w:div w:id="946230771">
                                          <w:marLeft w:val="0"/>
                                          <w:marRight w:val="0"/>
                                          <w:marTop w:val="0"/>
                                          <w:marBottom w:val="0"/>
                                          <w:divBdr>
                                            <w:top w:val="none" w:sz="0" w:space="0" w:color="auto"/>
                                            <w:left w:val="none" w:sz="0" w:space="0" w:color="auto"/>
                                            <w:bottom w:val="none" w:sz="0" w:space="0" w:color="auto"/>
                                            <w:right w:val="none" w:sz="0" w:space="0" w:color="auto"/>
                                          </w:divBdr>
                                        </w:div>
                                        <w:div w:id="1621690932">
                                          <w:marLeft w:val="0"/>
                                          <w:marRight w:val="0"/>
                                          <w:marTop w:val="0"/>
                                          <w:marBottom w:val="0"/>
                                          <w:divBdr>
                                            <w:top w:val="none" w:sz="0" w:space="0" w:color="auto"/>
                                            <w:left w:val="none" w:sz="0" w:space="0" w:color="auto"/>
                                            <w:bottom w:val="none" w:sz="0" w:space="0" w:color="auto"/>
                                            <w:right w:val="none" w:sz="0" w:space="0" w:color="auto"/>
                                          </w:divBdr>
                                        </w:div>
                                        <w:div w:id="1858227587">
                                          <w:marLeft w:val="0"/>
                                          <w:marRight w:val="0"/>
                                          <w:marTop w:val="0"/>
                                          <w:marBottom w:val="0"/>
                                          <w:divBdr>
                                            <w:top w:val="none" w:sz="0" w:space="0" w:color="auto"/>
                                            <w:left w:val="none" w:sz="0" w:space="0" w:color="auto"/>
                                            <w:bottom w:val="none" w:sz="0" w:space="0" w:color="auto"/>
                                            <w:right w:val="none" w:sz="0" w:space="0" w:color="auto"/>
                                          </w:divBdr>
                                        </w:div>
                                        <w:div w:id="877860725">
                                          <w:marLeft w:val="0"/>
                                          <w:marRight w:val="0"/>
                                          <w:marTop w:val="0"/>
                                          <w:marBottom w:val="0"/>
                                          <w:divBdr>
                                            <w:top w:val="none" w:sz="0" w:space="0" w:color="auto"/>
                                            <w:left w:val="none" w:sz="0" w:space="0" w:color="auto"/>
                                            <w:bottom w:val="none" w:sz="0" w:space="0" w:color="auto"/>
                                            <w:right w:val="none" w:sz="0" w:space="0" w:color="auto"/>
                                          </w:divBdr>
                                        </w:div>
                                        <w:div w:id="2098864134">
                                          <w:marLeft w:val="0"/>
                                          <w:marRight w:val="0"/>
                                          <w:marTop w:val="0"/>
                                          <w:marBottom w:val="0"/>
                                          <w:divBdr>
                                            <w:top w:val="none" w:sz="0" w:space="0" w:color="auto"/>
                                            <w:left w:val="none" w:sz="0" w:space="0" w:color="auto"/>
                                            <w:bottom w:val="none" w:sz="0" w:space="0" w:color="auto"/>
                                            <w:right w:val="none" w:sz="0" w:space="0" w:color="auto"/>
                                          </w:divBdr>
                                        </w:div>
                                        <w:div w:id="222832262">
                                          <w:marLeft w:val="0"/>
                                          <w:marRight w:val="0"/>
                                          <w:marTop w:val="0"/>
                                          <w:marBottom w:val="0"/>
                                          <w:divBdr>
                                            <w:top w:val="none" w:sz="0" w:space="0" w:color="auto"/>
                                            <w:left w:val="none" w:sz="0" w:space="0" w:color="auto"/>
                                            <w:bottom w:val="none" w:sz="0" w:space="0" w:color="auto"/>
                                            <w:right w:val="none" w:sz="0" w:space="0" w:color="auto"/>
                                          </w:divBdr>
                                        </w:div>
                                        <w:div w:id="2042901307">
                                          <w:marLeft w:val="0"/>
                                          <w:marRight w:val="0"/>
                                          <w:marTop w:val="0"/>
                                          <w:marBottom w:val="0"/>
                                          <w:divBdr>
                                            <w:top w:val="none" w:sz="0" w:space="0" w:color="auto"/>
                                            <w:left w:val="none" w:sz="0" w:space="0" w:color="auto"/>
                                            <w:bottom w:val="none" w:sz="0" w:space="0" w:color="auto"/>
                                            <w:right w:val="none" w:sz="0" w:space="0" w:color="auto"/>
                                          </w:divBdr>
                                        </w:div>
                                        <w:div w:id="12809735">
                                          <w:marLeft w:val="0"/>
                                          <w:marRight w:val="0"/>
                                          <w:marTop w:val="0"/>
                                          <w:marBottom w:val="0"/>
                                          <w:divBdr>
                                            <w:top w:val="none" w:sz="0" w:space="0" w:color="auto"/>
                                            <w:left w:val="none" w:sz="0" w:space="0" w:color="auto"/>
                                            <w:bottom w:val="none" w:sz="0" w:space="0" w:color="auto"/>
                                            <w:right w:val="none" w:sz="0" w:space="0" w:color="auto"/>
                                          </w:divBdr>
                                        </w:div>
                                        <w:div w:id="124584614">
                                          <w:marLeft w:val="0"/>
                                          <w:marRight w:val="0"/>
                                          <w:marTop w:val="0"/>
                                          <w:marBottom w:val="0"/>
                                          <w:divBdr>
                                            <w:top w:val="none" w:sz="0" w:space="0" w:color="auto"/>
                                            <w:left w:val="none" w:sz="0" w:space="0" w:color="auto"/>
                                            <w:bottom w:val="none" w:sz="0" w:space="0" w:color="auto"/>
                                            <w:right w:val="none" w:sz="0" w:space="0" w:color="auto"/>
                                          </w:divBdr>
                                        </w:div>
                                        <w:div w:id="316959221">
                                          <w:marLeft w:val="0"/>
                                          <w:marRight w:val="0"/>
                                          <w:marTop w:val="0"/>
                                          <w:marBottom w:val="0"/>
                                          <w:divBdr>
                                            <w:top w:val="none" w:sz="0" w:space="0" w:color="auto"/>
                                            <w:left w:val="none" w:sz="0" w:space="0" w:color="auto"/>
                                            <w:bottom w:val="none" w:sz="0" w:space="0" w:color="auto"/>
                                            <w:right w:val="none" w:sz="0" w:space="0" w:color="auto"/>
                                          </w:divBdr>
                                        </w:div>
                                        <w:div w:id="2011056034">
                                          <w:marLeft w:val="0"/>
                                          <w:marRight w:val="0"/>
                                          <w:marTop w:val="0"/>
                                          <w:marBottom w:val="0"/>
                                          <w:divBdr>
                                            <w:top w:val="none" w:sz="0" w:space="0" w:color="auto"/>
                                            <w:left w:val="none" w:sz="0" w:space="0" w:color="auto"/>
                                            <w:bottom w:val="none" w:sz="0" w:space="0" w:color="auto"/>
                                            <w:right w:val="none" w:sz="0" w:space="0" w:color="auto"/>
                                          </w:divBdr>
                                        </w:div>
                                        <w:div w:id="807548260">
                                          <w:marLeft w:val="0"/>
                                          <w:marRight w:val="0"/>
                                          <w:marTop w:val="0"/>
                                          <w:marBottom w:val="0"/>
                                          <w:divBdr>
                                            <w:top w:val="none" w:sz="0" w:space="0" w:color="auto"/>
                                            <w:left w:val="none" w:sz="0" w:space="0" w:color="auto"/>
                                            <w:bottom w:val="none" w:sz="0" w:space="0" w:color="auto"/>
                                            <w:right w:val="none" w:sz="0" w:space="0" w:color="auto"/>
                                          </w:divBdr>
                                        </w:div>
                                        <w:div w:id="1743600938">
                                          <w:marLeft w:val="0"/>
                                          <w:marRight w:val="0"/>
                                          <w:marTop w:val="0"/>
                                          <w:marBottom w:val="0"/>
                                          <w:divBdr>
                                            <w:top w:val="none" w:sz="0" w:space="0" w:color="auto"/>
                                            <w:left w:val="none" w:sz="0" w:space="0" w:color="auto"/>
                                            <w:bottom w:val="none" w:sz="0" w:space="0" w:color="auto"/>
                                            <w:right w:val="none" w:sz="0" w:space="0" w:color="auto"/>
                                          </w:divBdr>
                                        </w:div>
                                        <w:div w:id="3478213">
                                          <w:marLeft w:val="0"/>
                                          <w:marRight w:val="0"/>
                                          <w:marTop w:val="0"/>
                                          <w:marBottom w:val="0"/>
                                          <w:divBdr>
                                            <w:top w:val="none" w:sz="0" w:space="0" w:color="auto"/>
                                            <w:left w:val="none" w:sz="0" w:space="0" w:color="auto"/>
                                            <w:bottom w:val="none" w:sz="0" w:space="0" w:color="auto"/>
                                            <w:right w:val="none" w:sz="0" w:space="0" w:color="auto"/>
                                          </w:divBdr>
                                        </w:div>
                                        <w:div w:id="406003618">
                                          <w:marLeft w:val="0"/>
                                          <w:marRight w:val="0"/>
                                          <w:marTop w:val="0"/>
                                          <w:marBottom w:val="0"/>
                                          <w:divBdr>
                                            <w:top w:val="none" w:sz="0" w:space="0" w:color="auto"/>
                                            <w:left w:val="none" w:sz="0" w:space="0" w:color="auto"/>
                                            <w:bottom w:val="none" w:sz="0" w:space="0" w:color="auto"/>
                                            <w:right w:val="none" w:sz="0" w:space="0" w:color="auto"/>
                                          </w:divBdr>
                                        </w:div>
                                        <w:div w:id="738020848">
                                          <w:marLeft w:val="0"/>
                                          <w:marRight w:val="0"/>
                                          <w:marTop w:val="0"/>
                                          <w:marBottom w:val="0"/>
                                          <w:divBdr>
                                            <w:top w:val="none" w:sz="0" w:space="0" w:color="auto"/>
                                            <w:left w:val="none" w:sz="0" w:space="0" w:color="auto"/>
                                            <w:bottom w:val="none" w:sz="0" w:space="0" w:color="auto"/>
                                            <w:right w:val="none" w:sz="0" w:space="0" w:color="auto"/>
                                          </w:divBdr>
                                        </w:div>
                                        <w:div w:id="140385264">
                                          <w:marLeft w:val="0"/>
                                          <w:marRight w:val="0"/>
                                          <w:marTop w:val="0"/>
                                          <w:marBottom w:val="0"/>
                                          <w:divBdr>
                                            <w:top w:val="none" w:sz="0" w:space="0" w:color="auto"/>
                                            <w:left w:val="none" w:sz="0" w:space="0" w:color="auto"/>
                                            <w:bottom w:val="none" w:sz="0" w:space="0" w:color="auto"/>
                                            <w:right w:val="none" w:sz="0" w:space="0" w:color="auto"/>
                                          </w:divBdr>
                                        </w:div>
                                        <w:div w:id="1693261627">
                                          <w:marLeft w:val="0"/>
                                          <w:marRight w:val="0"/>
                                          <w:marTop w:val="0"/>
                                          <w:marBottom w:val="0"/>
                                          <w:divBdr>
                                            <w:top w:val="none" w:sz="0" w:space="0" w:color="auto"/>
                                            <w:left w:val="none" w:sz="0" w:space="0" w:color="auto"/>
                                            <w:bottom w:val="none" w:sz="0" w:space="0" w:color="auto"/>
                                            <w:right w:val="none" w:sz="0" w:space="0" w:color="auto"/>
                                          </w:divBdr>
                                        </w:div>
                                        <w:div w:id="923031612">
                                          <w:marLeft w:val="0"/>
                                          <w:marRight w:val="0"/>
                                          <w:marTop w:val="0"/>
                                          <w:marBottom w:val="0"/>
                                          <w:divBdr>
                                            <w:top w:val="none" w:sz="0" w:space="0" w:color="auto"/>
                                            <w:left w:val="none" w:sz="0" w:space="0" w:color="auto"/>
                                            <w:bottom w:val="none" w:sz="0" w:space="0" w:color="auto"/>
                                            <w:right w:val="none" w:sz="0" w:space="0" w:color="auto"/>
                                          </w:divBdr>
                                        </w:div>
                                        <w:div w:id="83304200">
                                          <w:marLeft w:val="0"/>
                                          <w:marRight w:val="0"/>
                                          <w:marTop w:val="0"/>
                                          <w:marBottom w:val="0"/>
                                          <w:divBdr>
                                            <w:top w:val="none" w:sz="0" w:space="0" w:color="auto"/>
                                            <w:left w:val="none" w:sz="0" w:space="0" w:color="auto"/>
                                            <w:bottom w:val="none" w:sz="0" w:space="0" w:color="auto"/>
                                            <w:right w:val="none" w:sz="0" w:space="0" w:color="auto"/>
                                          </w:divBdr>
                                        </w:div>
                                        <w:div w:id="149055010">
                                          <w:marLeft w:val="0"/>
                                          <w:marRight w:val="0"/>
                                          <w:marTop w:val="0"/>
                                          <w:marBottom w:val="0"/>
                                          <w:divBdr>
                                            <w:top w:val="none" w:sz="0" w:space="0" w:color="auto"/>
                                            <w:left w:val="none" w:sz="0" w:space="0" w:color="auto"/>
                                            <w:bottom w:val="none" w:sz="0" w:space="0" w:color="auto"/>
                                            <w:right w:val="none" w:sz="0" w:space="0" w:color="auto"/>
                                          </w:divBdr>
                                        </w:div>
                                        <w:div w:id="1110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25209">
      <w:bodyDiv w:val="1"/>
      <w:marLeft w:val="0"/>
      <w:marRight w:val="0"/>
      <w:marTop w:val="0"/>
      <w:marBottom w:val="0"/>
      <w:divBdr>
        <w:top w:val="none" w:sz="0" w:space="0" w:color="auto"/>
        <w:left w:val="none" w:sz="0" w:space="0" w:color="auto"/>
        <w:bottom w:val="none" w:sz="0" w:space="0" w:color="auto"/>
        <w:right w:val="none" w:sz="0" w:space="0" w:color="auto"/>
      </w:divBdr>
      <w:divsChild>
        <w:div w:id="1931431715">
          <w:marLeft w:val="0"/>
          <w:marRight w:val="0"/>
          <w:marTop w:val="75"/>
          <w:marBottom w:val="0"/>
          <w:divBdr>
            <w:top w:val="none" w:sz="0" w:space="0" w:color="auto"/>
            <w:left w:val="none" w:sz="0" w:space="0" w:color="auto"/>
            <w:bottom w:val="none" w:sz="0" w:space="0" w:color="auto"/>
            <w:right w:val="none" w:sz="0" w:space="0" w:color="auto"/>
          </w:divBdr>
          <w:divsChild>
            <w:div w:id="807748759">
              <w:marLeft w:val="0"/>
              <w:marRight w:val="0"/>
              <w:marTop w:val="0"/>
              <w:marBottom w:val="0"/>
              <w:divBdr>
                <w:top w:val="none" w:sz="0" w:space="0" w:color="auto"/>
                <w:left w:val="none" w:sz="0" w:space="0" w:color="auto"/>
                <w:bottom w:val="none" w:sz="0" w:space="0" w:color="auto"/>
                <w:right w:val="none" w:sz="0" w:space="0" w:color="auto"/>
              </w:divBdr>
              <w:divsChild>
                <w:div w:id="429542506">
                  <w:marLeft w:val="-225"/>
                  <w:marRight w:val="-225"/>
                  <w:marTop w:val="0"/>
                  <w:marBottom w:val="0"/>
                  <w:divBdr>
                    <w:top w:val="none" w:sz="0" w:space="0" w:color="auto"/>
                    <w:left w:val="none" w:sz="0" w:space="0" w:color="auto"/>
                    <w:bottom w:val="none" w:sz="0" w:space="0" w:color="auto"/>
                    <w:right w:val="none" w:sz="0" w:space="0" w:color="auto"/>
                  </w:divBdr>
                  <w:divsChild>
                    <w:div w:id="1824540000">
                      <w:marLeft w:val="-225"/>
                      <w:marRight w:val="-225"/>
                      <w:marTop w:val="0"/>
                      <w:marBottom w:val="0"/>
                      <w:divBdr>
                        <w:top w:val="none" w:sz="0" w:space="0" w:color="auto"/>
                        <w:left w:val="none" w:sz="0" w:space="0" w:color="auto"/>
                        <w:bottom w:val="none" w:sz="0" w:space="0" w:color="auto"/>
                        <w:right w:val="none" w:sz="0" w:space="0" w:color="auto"/>
                      </w:divBdr>
                      <w:divsChild>
                        <w:div w:id="646204998">
                          <w:marLeft w:val="0"/>
                          <w:marRight w:val="0"/>
                          <w:marTop w:val="0"/>
                          <w:marBottom w:val="0"/>
                          <w:divBdr>
                            <w:top w:val="none" w:sz="0" w:space="0" w:color="auto"/>
                            <w:left w:val="none" w:sz="0" w:space="0" w:color="auto"/>
                            <w:bottom w:val="none" w:sz="0" w:space="0" w:color="auto"/>
                            <w:right w:val="none" w:sz="0" w:space="0" w:color="auto"/>
                          </w:divBdr>
                          <w:divsChild>
                            <w:div w:id="795953625">
                              <w:marLeft w:val="0"/>
                              <w:marRight w:val="0"/>
                              <w:marTop w:val="0"/>
                              <w:marBottom w:val="0"/>
                              <w:divBdr>
                                <w:top w:val="none" w:sz="0" w:space="0" w:color="auto"/>
                                <w:left w:val="none" w:sz="0" w:space="0" w:color="auto"/>
                                <w:bottom w:val="none" w:sz="0" w:space="0" w:color="auto"/>
                                <w:right w:val="none" w:sz="0" w:space="0" w:color="auto"/>
                              </w:divBdr>
                              <w:divsChild>
                                <w:div w:id="509638988">
                                  <w:marLeft w:val="0"/>
                                  <w:marRight w:val="0"/>
                                  <w:marTop w:val="0"/>
                                  <w:marBottom w:val="0"/>
                                  <w:divBdr>
                                    <w:top w:val="single" w:sz="6" w:space="3" w:color="D6D6D6"/>
                                    <w:left w:val="single" w:sz="6" w:space="3" w:color="D6D6D6"/>
                                    <w:bottom w:val="single" w:sz="6" w:space="3" w:color="D6D6D6"/>
                                    <w:right w:val="single" w:sz="6" w:space="3" w:color="D6D6D6"/>
                                  </w:divBdr>
                                </w:div>
                                <w:div w:id="2121223800">
                                  <w:marLeft w:val="0"/>
                                  <w:marRight w:val="0"/>
                                  <w:marTop w:val="0"/>
                                  <w:marBottom w:val="0"/>
                                  <w:divBdr>
                                    <w:top w:val="single" w:sz="6" w:space="3" w:color="D6D6D6"/>
                                    <w:left w:val="single" w:sz="6" w:space="3" w:color="D6D6D6"/>
                                    <w:bottom w:val="single" w:sz="6" w:space="3" w:color="D6D6D6"/>
                                    <w:right w:val="single" w:sz="6" w:space="3" w:color="D6D6D6"/>
                                  </w:divBdr>
                                </w:div>
                                <w:div w:id="2024933247">
                                  <w:marLeft w:val="0"/>
                                  <w:marRight w:val="0"/>
                                  <w:marTop w:val="0"/>
                                  <w:marBottom w:val="0"/>
                                  <w:divBdr>
                                    <w:top w:val="single" w:sz="6" w:space="3" w:color="D6D6D6"/>
                                    <w:left w:val="single" w:sz="6" w:space="3" w:color="D6D6D6"/>
                                    <w:bottom w:val="single" w:sz="6" w:space="3" w:color="D6D6D6"/>
                                    <w:right w:val="single" w:sz="6" w:space="3" w:color="D6D6D6"/>
                                  </w:divBdr>
                                </w:div>
                                <w:div w:id="213465146">
                                  <w:marLeft w:val="0"/>
                                  <w:marRight w:val="0"/>
                                  <w:marTop w:val="0"/>
                                  <w:marBottom w:val="0"/>
                                  <w:divBdr>
                                    <w:top w:val="single" w:sz="6" w:space="3" w:color="D6D6D6"/>
                                    <w:left w:val="single" w:sz="6" w:space="3" w:color="D6D6D6"/>
                                    <w:bottom w:val="single" w:sz="6" w:space="3" w:color="D6D6D6"/>
                                    <w:right w:val="single" w:sz="6" w:space="3" w:color="D6D6D6"/>
                                  </w:divBdr>
                                </w:div>
                                <w:div w:id="835193505">
                                  <w:marLeft w:val="0"/>
                                  <w:marRight w:val="0"/>
                                  <w:marTop w:val="0"/>
                                  <w:marBottom w:val="0"/>
                                  <w:divBdr>
                                    <w:top w:val="single" w:sz="6" w:space="3" w:color="D6D6D6"/>
                                    <w:left w:val="single" w:sz="6" w:space="3" w:color="D6D6D6"/>
                                    <w:bottom w:val="single" w:sz="6" w:space="3" w:color="D6D6D6"/>
                                    <w:right w:val="single" w:sz="6" w:space="3" w:color="D6D6D6"/>
                                  </w:divBdr>
                                </w:div>
                                <w:div w:id="1035958276">
                                  <w:marLeft w:val="0"/>
                                  <w:marRight w:val="0"/>
                                  <w:marTop w:val="0"/>
                                  <w:marBottom w:val="0"/>
                                  <w:divBdr>
                                    <w:top w:val="single" w:sz="6" w:space="3" w:color="D6D6D6"/>
                                    <w:left w:val="single" w:sz="6" w:space="3" w:color="D6D6D6"/>
                                    <w:bottom w:val="single" w:sz="6" w:space="3" w:color="D6D6D6"/>
                                    <w:right w:val="single" w:sz="6" w:space="3" w:color="D6D6D6"/>
                                  </w:divBdr>
                                </w:div>
                                <w:div w:id="1645701506">
                                  <w:marLeft w:val="0"/>
                                  <w:marRight w:val="0"/>
                                  <w:marTop w:val="0"/>
                                  <w:marBottom w:val="0"/>
                                  <w:divBdr>
                                    <w:top w:val="single" w:sz="6" w:space="3" w:color="D6D6D6"/>
                                    <w:left w:val="single" w:sz="6" w:space="3" w:color="D6D6D6"/>
                                    <w:bottom w:val="single" w:sz="6" w:space="3" w:color="D6D6D6"/>
                                    <w:right w:val="single" w:sz="6" w:space="3" w:color="D6D6D6"/>
                                  </w:divBdr>
                                </w:div>
                                <w:div w:id="1341421372">
                                  <w:marLeft w:val="0"/>
                                  <w:marRight w:val="0"/>
                                  <w:marTop w:val="0"/>
                                  <w:marBottom w:val="0"/>
                                  <w:divBdr>
                                    <w:top w:val="single" w:sz="6" w:space="3" w:color="D6D6D6"/>
                                    <w:left w:val="single" w:sz="6" w:space="3" w:color="D6D6D6"/>
                                    <w:bottom w:val="single" w:sz="6" w:space="3" w:color="D6D6D6"/>
                                    <w:right w:val="single" w:sz="6" w:space="3" w:color="D6D6D6"/>
                                  </w:divBdr>
                                </w:div>
                                <w:div w:id="1851018663">
                                  <w:marLeft w:val="0"/>
                                  <w:marRight w:val="0"/>
                                  <w:marTop w:val="0"/>
                                  <w:marBottom w:val="0"/>
                                  <w:divBdr>
                                    <w:top w:val="single" w:sz="6" w:space="3" w:color="D6D6D6"/>
                                    <w:left w:val="single" w:sz="6" w:space="3" w:color="D6D6D6"/>
                                    <w:bottom w:val="single" w:sz="6" w:space="3" w:color="D6D6D6"/>
                                    <w:right w:val="single" w:sz="6" w:space="3" w:color="D6D6D6"/>
                                  </w:divBdr>
                                </w:div>
                                <w:div w:id="449977968">
                                  <w:marLeft w:val="0"/>
                                  <w:marRight w:val="0"/>
                                  <w:marTop w:val="0"/>
                                  <w:marBottom w:val="0"/>
                                  <w:divBdr>
                                    <w:top w:val="single" w:sz="6" w:space="3" w:color="D6D6D6"/>
                                    <w:left w:val="single" w:sz="6" w:space="3" w:color="D6D6D6"/>
                                    <w:bottom w:val="single" w:sz="6" w:space="3" w:color="D6D6D6"/>
                                    <w:right w:val="single" w:sz="6" w:space="3" w:color="D6D6D6"/>
                                  </w:divBdr>
                                </w:div>
                                <w:div w:id="984705243">
                                  <w:marLeft w:val="0"/>
                                  <w:marRight w:val="0"/>
                                  <w:marTop w:val="0"/>
                                  <w:marBottom w:val="0"/>
                                  <w:divBdr>
                                    <w:top w:val="single" w:sz="6" w:space="3" w:color="D6D6D6"/>
                                    <w:left w:val="single" w:sz="6" w:space="3" w:color="D6D6D6"/>
                                    <w:bottom w:val="single" w:sz="6" w:space="3" w:color="D6D6D6"/>
                                    <w:right w:val="single" w:sz="6" w:space="3" w:color="D6D6D6"/>
                                  </w:divBdr>
                                </w:div>
                                <w:div w:id="1197697402">
                                  <w:marLeft w:val="0"/>
                                  <w:marRight w:val="0"/>
                                  <w:marTop w:val="0"/>
                                  <w:marBottom w:val="0"/>
                                  <w:divBdr>
                                    <w:top w:val="single" w:sz="6" w:space="3" w:color="D6D6D6"/>
                                    <w:left w:val="single" w:sz="6" w:space="3" w:color="D6D6D6"/>
                                    <w:bottom w:val="single" w:sz="6" w:space="3" w:color="D6D6D6"/>
                                    <w:right w:val="single" w:sz="6" w:space="3" w:color="D6D6D6"/>
                                  </w:divBdr>
                                </w:div>
                                <w:div w:id="274362664">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78008669">
      <w:bodyDiv w:val="1"/>
      <w:marLeft w:val="0"/>
      <w:marRight w:val="0"/>
      <w:marTop w:val="0"/>
      <w:marBottom w:val="0"/>
      <w:divBdr>
        <w:top w:val="none" w:sz="0" w:space="0" w:color="auto"/>
        <w:left w:val="none" w:sz="0" w:space="0" w:color="auto"/>
        <w:bottom w:val="none" w:sz="0" w:space="0" w:color="auto"/>
        <w:right w:val="none" w:sz="0" w:space="0" w:color="auto"/>
      </w:divBdr>
      <w:divsChild>
        <w:div w:id="1325862666">
          <w:marLeft w:val="0"/>
          <w:marRight w:val="0"/>
          <w:marTop w:val="75"/>
          <w:marBottom w:val="0"/>
          <w:divBdr>
            <w:top w:val="none" w:sz="0" w:space="0" w:color="auto"/>
            <w:left w:val="none" w:sz="0" w:space="0" w:color="auto"/>
            <w:bottom w:val="none" w:sz="0" w:space="0" w:color="auto"/>
            <w:right w:val="none" w:sz="0" w:space="0" w:color="auto"/>
          </w:divBdr>
          <w:divsChild>
            <w:div w:id="965505574">
              <w:marLeft w:val="0"/>
              <w:marRight w:val="0"/>
              <w:marTop w:val="0"/>
              <w:marBottom w:val="0"/>
              <w:divBdr>
                <w:top w:val="none" w:sz="0" w:space="0" w:color="auto"/>
                <w:left w:val="none" w:sz="0" w:space="0" w:color="auto"/>
                <w:bottom w:val="none" w:sz="0" w:space="0" w:color="auto"/>
                <w:right w:val="none" w:sz="0" w:space="0" w:color="auto"/>
              </w:divBdr>
              <w:divsChild>
                <w:div w:id="1412629199">
                  <w:marLeft w:val="-225"/>
                  <w:marRight w:val="-225"/>
                  <w:marTop w:val="0"/>
                  <w:marBottom w:val="0"/>
                  <w:divBdr>
                    <w:top w:val="none" w:sz="0" w:space="0" w:color="auto"/>
                    <w:left w:val="none" w:sz="0" w:space="0" w:color="auto"/>
                    <w:bottom w:val="none" w:sz="0" w:space="0" w:color="auto"/>
                    <w:right w:val="none" w:sz="0" w:space="0" w:color="auto"/>
                  </w:divBdr>
                  <w:divsChild>
                    <w:div w:id="1872568197">
                      <w:marLeft w:val="-225"/>
                      <w:marRight w:val="-225"/>
                      <w:marTop w:val="0"/>
                      <w:marBottom w:val="0"/>
                      <w:divBdr>
                        <w:top w:val="none" w:sz="0" w:space="0" w:color="auto"/>
                        <w:left w:val="none" w:sz="0" w:space="0" w:color="auto"/>
                        <w:bottom w:val="none" w:sz="0" w:space="0" w:color="auto"/>
                        <w:right w:val="none" w:sz="0" w:space="0" w:color="auto"/>
                      </w:divBdr>
                      <w:divsChild>
                        <w:div w:id="1652447134">
                          <w:marLeft w:val="0"/>
                          <w:marRight w:val="0"/>
                          <w:marTop w:val="0"/>
                          <w:marBottom w:val="0"/>
                          <w:divBdr>
                            <w:top w:val="none" w:sz="0" w:space="0" w:color="auto"/>
                            <w:left w:val="none" w:sz="0" w:space="0" w:color="auto"/>
                            <w:bottom w:val="none" w:sz="0" w:space="0" w:color="auto"/>
                            <w:right w:val="none" w:sz="0" w:space="0" w:color="auto"/>
                          </w:divBdr>
                          <w:divsChild>
                            <w:div w:id="105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8289">
      <w:bodyDiv w:val="1"/>
      <w:marLeft w:val="0"/>
      <w:marRight w:val="0"/>
      <w:marTop w:val="0"/>
      <w:marBottom w:val="0"/>
      <w:divBdr>
        <w:top w:val="none" w:sz="0" w:space="0" w:color="auto"/>
        <w:left w:val="none" w:sz="0" w:space="0" w:color="auto"/>
        <w:bottom w:val="none" w:sz="0" w:space="0" w:color="auto"/>
        <w:right w:val="none" w:sz="0" w:space="0" w:color="auto"/>
      </w:divBdr>
      <w:divsChild>
        <w:div w:id="1923371147">
          <w:marLeft w:val="0"/>
          <w:marRight w:val="0"/>
          <w:marTop w:val="75"/>
          <w:marBottom w:val="0"/>
          <w:divBdr>
            <w:top w:val="none" w:sz="0" w:space="0" w:color="auto"/>
            <w:left w:val="none" w:sz="0" w:space="0" w:color="auto"/>
            <w:bottom w:val="none" w:sz="0" w:space="0" w:color="auto"/>
            <w:right w:val="none" w:sz="0" w:space="0" w:color="auto"/>
          </w:divBdr>
          <w:divsChild>
            <w:div w:id="1948612236">
              <w:marLeft w:val="0"/>
              <w:marRight w:val="0"/>
              <w:marTop w:val="0"/>
              <w:marBottom w:val="0"/>
              <w:divBdr>
                <w:top w:val="none" w:sz="0" w:space="0" w:color="auto"/>
                <w:left w:val="none" w:sz="0" w:space="0" w:color="auto"/>
                <w:bottom w:val="none" w:sz="0" w:space="0" w:color="auto"/>
                <w:right w:val="none" w:sz="0" w:space="0" w:color="auto"/>
              </w:divBdr>
              <w:divsChild>
                <w:div w:id="12195658">
                  <w:marLeft w:val="-225"/>
                  <w:marRight w:val="-225"/>
                  <w:marTop w:val="0"/>
                  <w:marBottom w:val="0"/>
                  <w:divBdr>
                    <w:top w:val="none" w:sz="0" w:space="0" w:color="auto"/>
                    <w:left w:val="none" w:sz="0" w:space="0" w:color="auto"/>
                    <w:bottom w:val="none" w:sz="0" w:space="0" w:color="auto"/>
                    <w:right w:val="none" w:sz="0" w:space="0" w:color="auto"/>
                  </w:divBdr>
                  <w:divsChild>
                    <w:div w:id="169377154">
                      <w:marLeft w:val="-225"/>
                      <w:marRight w:val="-225"/>
                      <w:marTop w:val="0"/>
                      <w:marBottom w:val="0"/>
                      <w:divBdr>
                        <w:top w:val="none" w:sz="0" w:space="0" w:color="auto"/>
                        <w:left w:val="none" w:sz="0" w:space="0" w:color="auto"/>
                        <w:bottom w:val="none" w:sz="0" w:space="0" w:color="auto"/>
                        <w:right w:val="none" w:sz="0" w:space="0" w:color="auto"/>
                      </w:divBdr>
                      <w:divsChild>
                        <w:div w:id="755783753">
                          <w:marLeft w:val="0"/>
                          <w:marRight w:val="0"/>
                          <w:marTop w:val="0"/>
                          <w:marBottom w:val="0"/>
                          <w:divBdr>
                            <w:top w:val="none" w:sz="0" w:space="0" w:color="auto"/>
                            <w:left w:val="none" w:sz="0" w:space="0" w:color="auto"/>
                            <w:bottom w:val="none" w:sz="0" w:space="0" w:color="auto"/>
                            <w:right w:val="none" w:sz="0" w:space="0" w:color="auto"/>
                          </w:divBdr>
                          <w:divsChild>
                            <w:div w:id="1377849587">
                              <w:marLeft w:val="0"/>
                              <w:marRight w:val="0"/>
                              <w:marTop w:val="0"/>
                              <w:marBottom w:val="0"/>
                              <w:divBdr>
                                <w:top w:val="none" w:sz="0" w:space="0" w:color="auto"/>
                                <w:left w:val="none" w:sz="0" w:space="0" w:color="auto"/>
                                <w:bottom w:val="none" w:sz="0" w:space="0" w:color="auto"/>
                                <w:right w:val="none" w:sz="0" w:space="0" w:color="auto"/>
                              </w:divBdr>
                              <w:divsChild>
                                <w:div w:id="576749103">
                                  <w:marLeft w:val="0"/>
                                  <w:marRight w:val="0"/>
                                  <w:marTop w:val="0"/>
                                  <w:marBottom w:val="0"/>
                                  <w:divBdr>
                                    <w:top w:val="single" w:sz="6" w:space="3" w:color="D6D6D6"/>
                                    <w:left w:val="single" w:sz="6" w:space="3" w:color="D6D6D6"/>
                                    <w:bottom w:val="single" w:sz="6" w:space="3" w:color="D6D6D6"/>
                                    <w:right w:val="single" w:sz="6" w:space="3" w:color="D6D6D6"/>
                                  </w:divBdr>
                                </w:div>
                                <w:div w:id="2117404686">
                                  <w:marLeft w:val="0"/>
                                  <w:marRight w:val="0"/>
                                  <w:marTop w:val="0"/>
                                  <w:marBottom w:val="0"/>
                                  <w:divBdr>
                                    <w:top w:val="single" w:sz="6" w:space="3" w:color="D6D6D6"/>
                                    <w:left w:val="single" w:sz="6" w:space="3" w:color="D6D6D6"/>
                                    <w:bottom w:val="single" w:sz="6" w:space="3" w:color="D6D6D6"/>
                                    <w:right w:val="single" w:sz="6" w:space="3" w:color="D6D6D6"/>
                                  </w:divBdr>
                                </w:div>
                                <w:div w:id="2096826885">
                                  <w:marLeft w:val="0"/>
                                  <w:marRight w:val="0"/>
                                  <w:marTop w:val="0"/>
                                  <w:marBottom w:val="0"/>
                                  <w:divBdr>
                                    <w:top w:val="single" w:sz="6" w:space="3" w:color="D6D6D6"/>
                                    <w:left w:val="single" w:sz="6" w:space="3" w:color="D6D6D6"/>
                                    <w:bottom w:val="single" w:sz="6" w:space="3" w:color="D6D6D6"/>
                                    <w:right w:val="single" w:sz="6" w:space="3" w:color="D6D6D6"/>
                                  </w:divBdr>
                                </w:div>
                                <w:div w:id="2102483404">
                                  <w:marLeft w:val="0"/>
                                  <w:marRight w:val="0"/>
                                  <w:marTop w:val="0"/>
                                  <w:marBottom w:val="0"/>
                                  <w:divBdr>
                                    <w:top w:val="single" w:sz="6" w:space="3" w:color="D6D6D6"/>
                                    <w:left w:val="single" w:sz="6" w:space="3" w:color="D6D6D6"/>
                                    <w:bottom w:val="single" w:sz="6" w:space="3" w:color="D6D6D6"/>
                                    <w:right w:val="single" w:sz="6" w:space="3" w:color="D6D6D6"/>
                                  </w:divBdr>
                                </w:div>
                                <w:div w:id="267547248">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234053814">
      <w:bodyDiv w:val="1"/>
      <w:marLeft w:val="0"/>
      <w:marRight w:val="0"/>
      <w:marTop w:val="0"/>
      <w:marBottom w:val="0"/>
      <w:divBdr>
        <w:top w:val="none" w:sz="0" w:space="0" w:color="auto"/>
        <w:left w:val="none" w:sz="0" w:space="0" w:color="auto"/>
        <w:bottom w:val="none" w:sz="0" w:space="0" w:color="auto"/>
        <w:right w:val="none" w:sz="0" w:space="0" w:color="auto"/>
      </w:divBdr>
      <w:divsChild>
        <w:div w:id="872769180">
          <w:marLeft w:val="0"/>
          <w:marRight w:val="0"/>
          <w:marTop w:val="75"/>
          <w:marBottom w:val="0"/>
          <w:divBdr>
            <w:top w:val="none" w:sz="0" w:space="0" w:color="auto"/>
            <w:left w:val="none" w:sz="0" w:space="0" w:color="auto"/>
            <w:bottom w:val="none" w:sz="0" w:space="0" w:color="auto"/>
            <w:right w:val="none" w:sz="0" w:space="0" w:color="auto"/>
          </w:divBdr>
          <w:divsChild>
            <w:div w:id="183130466">
              <w:marLeft w:val="0"/>
              <w:marRight w:val="0"/>
              <w:marTop w:val="0"/>
              <w:marBottom w:val="0"/>
              <w:divBdr>
                <w:top w:val="none" w:sz="0" w:space="0" w:color="auto"/>
                <w:left w:val="none" w:sz="0" w:space="0" w:color="auto"/>
                <w:bottom w:val="none" w:sz="0" w:space="0" w:color="auto"/>
                <w:right w:val="none" w:sz="0" w:space="0" w:color="auto"/>
              </w:divBdr>
              <w:divsChild>
                <w:div w:id="334918047">
                  <w:marLeft w:val="-225"/>
                  <w:marRight w:val="-225"/>
                  <w:marTop w:val="0"/>
                  <w:marBottom w:val="0"/>
                  <w:divBdr>
                    <w:top w:val="none" w:sz="0" w:space="0" w:color="auto"/>
                    <w:left w:val="none" w:sz="0" w:space="0" w:color="auto"/>
                    <w:bottom w:val="none" w:sz="0" w:space="0" w:color="auto"/>
                    <w:right w:val="none" w:sz="0" w:space="0" w:color="auto"/>
                  </w:divBdr>
                  <w:divsChild>
                    <w:div w:id="1492210751">
                      <w:marLeft w:val="-225"/>
                      <w:marRight w:val="-225"/>
                      <w:marTop w:val="0"/>
                      <w:marBottom w:val="0"/>
                      <w:divBdr>
                        <w:top w:val="none" w:sz="0" w:space="0" w:color="auto"/>
                        <w:left w:val="none" w:sz="0" w:space="0" w:color="auto"/>
                        <w:bottom w:val="none" w:sz="0" w:space="0" w:color="auto"/>
                        <w:right w:val="none" w:sz="0" w:space="0" w:color="auto"/>
                      </w:divBdr>
                      <w:divsChild>
                        <w:div w:id="970087923">
                          <w:marLeft w:val="0"/>
                          <w:marRight w:val="0"/>
                          <w:marTop w:val="0"/>
                          <w:marBottom w:val="0"/>
                          <w:divBdr>
                            <w:top w:val="none" w:sz="0" w:space="0" w:color="auto"/>
                            <w:left w:val="none" w:sz="0" w:space="0" w:color="auto"/>
                            <w:bottom w:val="none" w:sz="0" w:space="0" w:color="auto"/>
                            <w:right w:val="none" w:sz="0" w:space="0" w:color="auto"/>
                          </w:divBdr>
                          <w:divsChild>
                            <w:div w:id="650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22533">
      <w:bodyDiv w:val="1"/>
      <w:marLeft w:val="0"/>
      <w:marRight w:val="0"/>
      <w:marTop w:val="0"/>
      <w:marBottom w:val="0"/>
      <w:divBdr>
        <w:top w:val="none" w:sz="0" w:space="0" w:color="auto"/>
        <w:left w:val="none" w:sz="0" w:space="0" w:color="auto"/>
        <w:bottom w:val="none" w:sz="0" w:space="0" w:color="auto"/>
        <w:right w:val="none" w:sz="0" w:space="0" w:color="auto"/>
      </w:divBdr>
      <w:divsChild>
        <w:div w:id="214511112">
          <w:marLeft w:val="0"/>
          <w:marRight w:val="0"/>
          <w:marTop w:val="75"/>
          <w:marBottom w:val="0"/>
          <w:divBdr>
            <w:top w:val="none" w:sz="0" w:space="0" w:color="auto"/>
            <w:left w:val="none" w:sz="0" w:space="0" w:color="auto"/>
            <w:bottom w:val="none" w:sz="0" w:space="0" w:color="auto"/>
            <w:right w:val="none" w:sz="0" w:space="0" w:color="auto"/>
          </w:divBdr>
          <w:divsChild>
            <w:div w:id="622150721">
              <w:marLeft w:val="0"/>
              <w:marRight w:val="0"/>
              <w:marTop w:val="0"/>
              <w:marBottom w:val="0"/>
              <w:divBdr>
                <w:top w:val="none" w:sz="0" w:space="0" w:color="auto"/>
                <w:left w:val="none" w:sz="0" w:space="0" w:color="auto"/>
                <w:bottom w:val="none" w:sz="0" w:space="0" w:color="auto"/>
                <w:right w:val="none" w:sz="0" w:space="0" w:color="auto"/>
              </w:divBdr>
              <w:divsChild>
                <w:div w:id="1867135144">
                  <w:marLeft w:val="-225"/>
                  <w:marRight w:val="-225"/>
                  <w:marTop w:val="0"/>
                  <w:marBottom w:val="0"/>
                  <w:divBdr>
                    <w:top w:val="none" w:sz="0" w:space="0" w:color="auto"/>
                    <w:left w:val="none" w:sz="0" w:space="0" w:color="auto"/>
                    <w:bottom w:val="none" w:sz="0" w:space="0" w:color="auto"/>
                    <w:right w:val="none" w:sz="0" w:space="0" w:color="auto"/>
                  </w:divBdr>
                  <w:divsChild>
                    <w:div w:id="437220666">
                      <w:marLeft w:val="-225"/>
                      <w:marRight w:val="-225"/>
                      <w:marTop w:val="0"/>
                      <w:marBottom w:val="0"/>
                      <w:divBdr>
                        <w:top w:val="none" w:sz="0" w:space="0" w:color="auto"/>
                        <w:left w:val="none" w:sz="0" w:space="0" w:color="auto"/>
                        <w:bottom w:val="none" w:sz="0" w:space="0" w:color="auto"/>
                        <w:right w:val="none" w:sz="0" w:space="0" w:color="auto"/>
                      </w:divBdr>
                      <w:divsChild>
                        <w:div w:id="461537019">
                          <w:marLeft w:val="0"/>
                          <w:marRight w:val="0"/>
                          <w:marTop w:val="0"/>
                          <w:marBottom w:val="0"/>
                          <w:divBdr>
                            <w:top w:val="none" w:sz="0" w:space="0" w:color="auto"/>
                            <w:left w:val="none" w:sz="0" w:space="0" w:color="auto"/>
                            <w:bottom w:val="none" w:sz="0" w:space="0" w:color="auto"/>
                            <w:right w:val="none" w:sz="0" w:space="0" w:color="auto"/>
                          </w:divBdr>
                          <w:divsChild>
                            <w:div w:id="1280527853">
                              <w:marLeft w:val="0"/>
                              <w:marRight w:val="0"/>
                              <w:marTop w:val="0"/>
                              <w:marBottom w:val="0"/>
                              <w:divBdr>
                                <w:top w:val="none" w:sz="0" w:space="0" w:color="auto"/>
                                <w:left w:val="none" w:sz="0" w:space="0" w:color="auto"/>
                                <w:bottom w:val="none" w:sz="0" w:space="0" w:color="auto"/>
                                <w:right w:val="none" w:sz="0" w:space="0" w:color="auto"/>
                              </w:divBdr>
                              <w:divsChild>
                                <w:div w:id="1031109851">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454062">
      <w:bodyDiv w:val="1"/>
      <w:marLeft w:val="0"/>
      <w:marRight w:val="0"/>
      <w:marTop w:val="0"/>
      <w:marBottom w:val="0"/>
      <w:divBdr>
        <w:top w:val="none" w:sz="0" w:space="0" w:color="auto"/>
        <w:left w:val="none" w:sz="0" w:space="0" w:color="auto"/>
        <w:bottom w:val="none" w:sz="0" w:space="0" w:color="auto"/>
        <w:right w:val="none" w:sz="0" w:space="0" w:color="auto"/>
      </w:divBdr>
      <w:divsChild>
        <w:div w:id="369913968">
          <w:marLeft w:val="0"/>
          <w:marRight w:val="0"/>
          <w:marTop w:val="75"/>
          <w:marBottom w:val="0"/>
          <w:divBdr>
            <w:top w:val="none" w:sz="0" w:space="0" w:color="auto"/>
            <w:left w:val="none" w:sz="0" w:space="0" w:color="auto"/>
            <w:bottom w:val="none" w:sz="0" w:space="0" w:color="auto"/>
            <w:right w:val="none" w:sz="0" w:space="0" w:color="auto"/>
          </w:divBdr>
          <w:divsChild>
            <w:div w:id="754278831">
              <w:marLeft w:val="0"/>
              <w:marRight w:val="0"/>
              <w:marTop w:val="0"/>
              <w:marBottom w:val="0"/>
              <w:divBdr>
                <w:top w:val="none" w:sz="0" w:space="0" w:color="auto"/>
                <w:left w:val="none" w:sz="0" w:space="0" w:color="auto"/>
                <w:bottom w:val="none" w:sz="0" w:space="0" w:color="auto"/>
                <w:right w:val="none" w:sz="0" w:space="0" w:color="auto"/>
              </w:divBdr>
              <w:divsChild>
                <w:div w:id="1150365800">
                  <w:marLeft w:val="-225"/>
                  <w:marRight w:val="-225"/>
                  <w:marTop w:val="0"/>
                  <w:marBottom w:val="0"/>
                  <w:divBdr>
                    <w:top w:val="none" w:sz="0" w:space="0" w:color="auto"/>
                    <w:left w:val="none" w:sz="0" w:space="0" w:color="auto"/>
                    <w:bottom w:val="none" w:sz="0" w:space="0" w:color="auto"/>
                    <w:right w:val="none" w:sz="0" w:space="0" w:color="auto"/>
                  </w:divBdr>
                  <w:divsChild>
                    <w:div w:id="1486123848">
                      <w:marLeft w:val="-225"/>
                      <w:marRight w:val="-225"/>
                      <w:marTop w:val="0"/>
                      <w:marBottom w:val="0"/>
                      <w:divBdr>
                        <w:top w:val="none" w:sz="0" w:space="0" w:color="auto"/>
                        <w:left w:val="none" w:sz="0" w:space="0" w:color="auto"/>
                        <w:bottom w:val="none" w:sz="0" w:space="0" w:color="auto"/>
                        <w:right w:val="none" w:sz="0" w:space="0" w:color="auto"/>
                      </w:divBdr>
                      <w:divsChild>
                        <w:div w:id="2038508853">
                          <w:marLeft w:val="0"/>
                          <w:marRight w:val="0"/>
                          <w:marTop w:val="0"/>
                          <w:marBottom w:val="0"/>
                          <w:divBdr>
                            <w:top w:val="none" w:sz="0" w:space="0" w:color="auto"/>
                            <w:left w:val="none" w:sz="0" w:space="0" w:color="auto"/>
                            <w:bottom w:val="none" w:sz="0" w:space="0" w:color="auto"/>
                            <w:right w:val="none" w:sz="0" w:space="0" w:color="auto"/>
                          </w:divBdr>
                          <w:divsChild>
                            <w:div w:id="1445541348">
                              <w:marLeft w:val="0"/>
                              <w:marRight w:val="0"/>
                              <w:marTop w:val="0"/>
                              <w:marBottom w:val="0"/>
                              <w:divBdr>
                                <w:top w:val="none" w:sz="0" w:space="0" w:color="auto"/>
                                <w:left w:val="none" w:sz="0" w:space="0" w:color="auto"/>
                                <w:bottom w:val="none" w:sz="0" w:space="0" w:color="auto"/>
                                <w:right w:val="none" w:sz="0" w:space="0" w:color="auto"/>
                              </w:divBdr>
                              <w:divsChild>
                                <w:div w:id="1340086618">
                                  <w:marLeft w:val="0"/>
                                  <w:marRight w:val="0"/>
                                  <w:marTop w:val="0"/>
                                  <w:marBottom w:val="0"/>
                                  <w:divBdr>
                                    <w:top w:val="single" w:sz="6" w:space="3" w:color="D6D6D6"/>
                                    <w:left w:val="single" w:sz="6" w:space="3" w:color="D6D6D6"/>
                                    <w:bottom w:val="single" w:sz="6" w:space="3" w:color="D6D6D6"/>
                                    <w:right w:val="single" w:sz="6" w:space="3" w:color="D6D6D6"/>
                                  </w:divBdr>
                                </w:div>
                                <w:div w:id="542520087">
                                  <w:marLeft w:val="0"/>
                                  <w:marRight w:val="0"/>
                                  <w:marTop w:val="0"/>
                                  <w:marBottom w:val="0"/>
                                  <w:divBdr>
                                    <w:top w:val="single" w:sz="6" w:space="3" w:color="D6D6D6"/>
                                    <w:left w:val="single" w:sz="6" w:space="3" w:color="D6D6D6"/>
                                    <w:bottom w:val="single" w:sz="6" w:space="3" w:color="D6D6D6"/>
                                    <w:right w:val="single" w:sz="6" w:space="3" w:color="D6D6D6"/>
                                  </w:divBdr>
                                </w:div>
                                <w:div w:id="167914117">
                                  <w:marLeft w:val="0"/>
                                  <w:marRight w:val="0"/>
                                  <w:marTop w:val="0"/>
                                  <w:marBottom w:val="0"/>
                                  <w:divBdr>
                                    <w:top w:val="single" w:sz="6" w:space="3" w:color="D6D6D6"/>
                                    <w:left w:val="single" w:sz="6" w:space="3" w:color="D6D6D6"/>
                                    <w:bottom w:val="single" w:sz="6" w:space="3" w:color="D6D6D6"/>
                                    <w:right w:val="single" w:sz="6" w:space="3" w:color="D6D6D6"/>
                                  </w:divBdr>
                                </w:div>
                                <w:div w:id="1469788159">
                                  <w:marLeft w:val="0"/>
                                  <w:marRight w:val="0"/>
                                  <w:marTop w:val="0"/>
                                  <w:marBottom w:val="0"/>
                                  <w:divBdr>
                                    <w:top w:val="single" w:sz="6" w:space="3" w:color="D6D6D6"/>
                                    <w:left w:val="single" w:sz="6" w:space="3" w:color="D6D6D6"/>
                                    <w:bottom w:val="single" w:sz="6" w:space="3" w:color="D6D6D6"/>
                                    <w:right w:val="single" w:sz="6" w:space="3" w:color="D6D6D6"/>
                                  </w:divBdr>
                                </w:div>
                                <w:div w:id="640691875">
                                  <w:marLeft w:val="0"/>
                                  <w:marRight w:val="0"/>
                                  <w:marTop w:val="0"/>
                                  <w:marBottom w:val="0"/>
                                  <w:divBdr>
                                    <w:top w:val="single" w:sz="6" w:space="3" w:color="D6D6D6"/>
                                    <w:left w:val="single" w:sz="6" w:space="3" w:color="D6D6D6"/>
                                    <w:bottom w:val="single" w:sz="6" w:space="3" w:color="D6D6D6"/>
                                    <w:right w:val="single" w:sz="6" w:space="3" w:color="D6D6D6"/>
                                  </w:divBdr>
                                </w:div>
                                <w:div w:id="1697735520">
                                  <w:marLeft w:val="0"/>
                                  <w:marRight w:val="0"/>
                                  <w:marTop w:val="0"/>
                                  <w:marBottom w:val="0"/>
                                  <w:divBdr>
                                    <w:top w:val="single" w:sz="6" w:space="3" w:color="D6D6D6"/>
                                    <w:left w:val="single" w:sz="6" w:space="3" w:color="D6D6D6"/>
                                    <w:bottom w:val="single" w:sz="6" w:space="3" w:color="D6D6D6"/>
                                    <w:right w:val="single" w:sz="6" w:space="3" w:color="D6D6D6"/>
                                  </w:divBdr>
                                </w:div>
                                <w:div w:id="40058849">
                                  <w:marLeft w:val="0"/>
                                  <w:marRight w:val="0"/>
                                  <w:marTop w:val="0"/>
                                  <w:marBottom w:val="0"/>
                                  <w:divBdr>
                                    <w:top w:val="single" w:sz="6" w:space="3" w:color="D6D6D6"/>
                                    <w:left w:val="single" w:sz="6" w:space="3" w:color="D6D6D6"/>
                                    <w:bottom w:val="single" w:sz="6" w:space="3" w:color="D6D6D6"/>
                                    <w:right w:val="single" w:sz="6" w:space="3" w:color="D6D6D6"/>
                                  </w:divBdr>
                                </w:div>
                                <w:div w:id="1451123850">
                                  <w:marLeft w:val="0"/>
                                  <w:marRight w:val="0"/>
                                  <w:marTop w:val="0"/>
                                  <w:marBottom w:val="0"/>
                                  <w:divBdr>
                                    <w:top w:val="single" w:sz="6" w:space="3" w:color="D6D6D6"/>
                                    <w:left w:val="single" w:sz="6" w:space="3" w:color="D6D6D6"/>
                                    <w:bottom w:val="single" w:sz="6" w:space="3" w:color="D6D6D6"/>
                                    <w:right w:val="single" w:sz="6" w:space="3" w:color="D6D6D6"/>
                                  </w:divBdr>
                                </w:div>
                                <w:div w:id="470097734">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289286226">
      <w:marLeft w:val="0"/>
      <w:marRight w:val="0"/>
      <w:marTop w:val="0"/>
      <w:marBottom w:val="0"/>
      <w:divBdr>
        <w:top w:val="none" w:sz="0" w:space="0" w:color="auto"/>
        <w:left w:val="none" w:sz="0" w:space="0" w:color="auto"/>
        <w:bottom w:val="none" w:sz="0" w:space="0" w:color="auto"/>
        <w:right w:val="none" w:sz="0" w:space="0" w:color="auto"/>
      </w:divBdr>
    </w:div>
    <w:div w:id="407269869">
      <w:bodyDiv w:val="1"/>
      <w:marLeft w:val="0"/>
      <w:marRight w:val="0"/>
      <w:marTop w:val="0"/>
      <w:marBottom w:val="0"/>
      <w:divBdr>
        <w:top w:val="none" w:sz="0" w:space="0" w:color="auto"/>
        <w:left w:val="none" w:sz="0" w:space="0" w:color="auto"/>
        <w:bottom w:val="none" w:sz="0" w:space="0" w:color="auto"/>
        <w:right w:val="none" w:sz="0" w:space="0" w:color="auto"/>
      </w:divBdr>
      <w:divsChild>
        <w:div w:id="114447583">
          <w:marLeft w:val="0"/>
          <w:marRight w:val="0"/>
          <w:marTop w:val="75"/>
          <w:marBottom w:val="0"/>
          <w:divBdr>
            <w:top w:val="none" w:sz="0" w:space="0" w:color="auto"/>
            <w:left w:val="none" w:sz="0" w:space="0" w:color="auto"/>
            <w:bottom w:val="none" w:sz="0" w:space="0" w:color="auto"/>
            <w:right w:val="none" w:sz="0" w:space="0" w:color="auto"/>
          </w:divBdr>
          <w:divsChild>
            <w:div w:id="623657475">
              <w:marLeft w:val="0"/>
              <w:marRight w:val="0"/>
              <w:marTop w:val="0"/>
              <w:marBottom w:val="0"/>
              <w:divBdr>
                <w:top w:val="none" w:sz="0" w:space="0" w:color="auto"/>
                <w:left w:val="none" w:sz="0" w:space="0" w:color="auto"/>
                <w:bottom w:val="none" w:sz="0" w:space="0" w:color="auto"/>
                <w:right w:val="none" w:sz="0" w:space="0" w:color="auto"/>
              </w:divBdr>
              <w:divsChild>
                <w:div w:id="914508910">
                  <w:marLeft w:val="-225"/>
                  <w:marRight w:val="-225"/>
                  <w:marTop w:val="0"/>
                  <w:marBottom w:val="0"/>
                  <w:divBdr>
                    <w:top w:val="none" w:sz="0" w:space="0" w:color="auto"/>
                    <w:left w:val="none" w:sz="0" w:space="0" w:color="auto"/>
                    <w:bottom w:val="none" w:sz="0" w:space="0" w:color="auto"/>
                    <w:right w:val="none" w:sz="0" w:space="0" w:color="auto"/>
                  </w:divBdr>
                  <w:divsChild>
                    <w:div w:id="116484361">
                      <w:marLeft w:val="-225"/>
                      <w:marRight w:val="-225"/>
                      <w:marTop w:val="0"/>
                      <w:marBottom w:val="0"/>
                      <w:divBdr>
                        <w:top w:val="none" w:sz="0" w:space="0" w:color="auto"/>
                        <w:left w:val="none" w:sz="0" w:space="0" w:color="auto"/>
                        <w:bottom w:val="none" w:sz="0" w:space="0" w:color="auto"/>
                        <w:right w:val="none" w:sz="0" w:space="0" w:color="auto"/>
                      </w:divBdr>
                      <w:divsChild>
                        <w:div w:id="616718109">
                          <w:marLeft w:val="0"/>
                          <w:marRight w:val="0"/>
                          <w:marTop w:val="0"/>
                          <w:marBottom w:val="0"/>
                          <w:divBdr>
                            <w:top w:val="none" w:sz="0" w:space="0" w:color="auto"/>
                            <w:left w:val="none" w:sz="0" w:space="0" w:color="auto"/>
                            <w:bottom w:val="none" w:sz="0" w:space="0" w:color="auto"/>
                            <w:right w:val="none" w:sz="0" w:space="0" w:color="auto"/>
                          </w:divBdr>
                          <w:divsChild>
                            <w:div w:id="548347343">
                              <w:marLeft w:val="0"/>
                              <w:marRight w:val="0"/>
                              <w:marTop w:val="0"/>
                              <w:marBottom w:val="0"/>
                              <w:divBdr>
                                <w:top w:val="none" w:sz="0" w:space="0" w:color="auto"/>
                                <w:left w:val="none" w:sz="0" w:space="0" w:color="auto"/>
                                <w:bottom w:val="none" w:sz="0" w:space="0" w:color="auto"/>
                                <w:right w:val="none" w:sz="0" w:space="0" w:color="auto"/>
                              </w:divBdr>
                              <w:divsChild>
                                <w:div w:id="1306736890">
                                  <w:marLeft w:val="0"/>
                                  <w:marRight w:val="0"/>
                                  <w:marTop w:val="0"/>
                                  <w:marBottom w:val="0"/>
                                  <w:divBdr>
                                    <w:top w:val="single" w:sz="6" w:space="3" w:color="D6D6D6"/>
                                    <w:left w:val="single" w:sz="6" w:space="3" w:color="D6D6D6"/>
                                    <w:bottom w:val="single" w:sz="6" w:space="3" w:color="D6D6D6"/>
                                    <w:right w:val="single" w:sz="6" w:space="3" w:color="D6D6D6"/>
                                  </w:divBdr>
                                </w:div>
                                <w:div w:id="1760640835">
                                  <w:marLeft w:val="0"/>
                                  <w:marRight w:val="0"/>
                                  <w:marTop w:val="0"/>
                                  <w:marBottom w:val="0"/>
                                  <w:divBdr>
                                    <w:top w:val="single" w:sz="6" w:space="3" w:color="D6D6D6"/>
                                    <w:left w:val="single" w:sz="6" w:space="3" w:color="D6D6D6"/>
                                    <w:bottom w:val="single" w:sz="6" w:space="3" w:color="D6D6D6"/>
                                    <w:right w:val="single" w:sz="6" w:space="3" w:color="D6D6D6"/>
                                  </w:divBdr>
                                </w:div>
                                <w:div w:id="113517774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448398693">
      <w:bodyDiv w:val="1"/>
      <w:marLeft w:val="0"/>
      <w:marRight w:val="0"/>
      <w:marTop w:val="0"/>
      <w:marBottom w:val="0"/>
      <w:divBdr>
        <w:top w:val="none" w:sz="0" w:space="0" w:color="auto"/>
        <w:left w:val="none" w:sz="0" w:space="0" w:color="auto"/>
        <w:bottom w:val="none" w:sz="0" w:space="0" w:color="auto"/>
        <w:right w:val="none" w:sz="0" w:space="0" w:color="auto"/>
      </w:divBdr>
      <w:divsChild>
        <w:div w:id="1424448853">
          <w:marLeft w:val="0"/>
          <w:marRight w:val="0"/>
          <w:marTop w:val="75"/>
          <w:marBottom w:val="0"/>
          <w:divBdr>
            <w:top w:val="none" w:sz="0" w:space="0" w:color="auto"/>
            <w:left w:val="none" w:sz="0" w:space="0" w:color="auto"/>
            <w:bottom w:val="none" w:sz="0" w:space="0" w:color="auto"/>
            <w:right w:val="none" w:sz="0" w:space="0" w:color="auto"/>
          </w:divBdr>
          <w:divsChild>
            <w:div w:id="1992975803">
              <w:marLeft w:val="0"/>
              <w:marRight w:val="0"/>
              <w:marTop w:val="0"/>
              <w:marBottom w:val="0"/>
              <w:divBdr>
                <w:top w:val="none" w:sz="0" w:space="0" w:color="auto"/>
                <w:left w:val="none" w:sz="0" w:space="0" w:color="auto"/>
                <w:bottom w:val="none" w:sz="0" w:space="0" w:color="auto"/>
                <w:right w:val="none" w:sz="0" w:space="0" w:color="auto"/>
              </w:divBdr>
              <w:divsChild>
                <w:div w:id="133111620">
                  <w:marLeft w:val="-225"/>
                  <w:marRight w:val="-225"/>
                  <w:marTop w:val="0"/>
                  <w:marBottom w:val="0"/>
                  <w:divBdr>
                    <w:top w:val="none" w:sz="0" w:space="0" w:color="auto"/>
                    <w:left w:val="none" w:sz="0" w:space="0" w:color="auto"/>
                    <w:bottom w:val="none" w:sz="0" w:space="0" w:color="auto"/>
                    <w:right w:val="none" w:sz="0" w:space="0" w:color="auto"/>
                  </w:divBdr>
                  <w:divsChild>
                    <w:div w:id="505484440">
                      <w:marLeft w:val="-225"/>
                      <w:marRight w:val="-225"/>
                      <w:marTop w:val="0"/>
                      <w:marBottom w:val="0"/>
                      <w:divBdr>
                        <w:top w:val="none" w:sz="0" w:space="0" w:color="auto"/>
                        <w:left w:val="none" w:sz="0" w:space="0" w:color="auto"/>
                        <w:bottom w:val="none" w:sz="0" w:space="0" w:color="auto"/>
                        <w:right w:val="none" w:sz="0" w:space="0" w:color="auto"/>
                      </w:divBdr>
                      <w:divsChild>
                        <w:div w:id="2128039438">
                          <w:marLeft w:val="0"/>
                          <w:marRight w:val="0"/>
                          <w:marTop w:val="0"/>
                          <w:marBottom w:val="0"/>
                          <w:divBdr>
                            <w:top w:val="none" w:sz="0" w:space="0" w:color="auto"/>
                            <w:left w:val="none" w:sz="0" w:space="0" w:color="auto"/>
                            <w:bottom w:val="none" w:sz="0" w:space="0" w:color="auto"/>
                            <w:right w:val="none" w:sz="0" w:space="0" w:color="auto"/>
                          </w:divBdr>
                          <w:divsChild>
                            <w:div w:id="937296429">
                              <w:marLeft w:val="0"/>
                              <w:marRight w:val="0"/>
                              <w:marTop w:val="0"/>
                              <w:marBottom w:val="0"/>
                              <w:divBdr>
                                <w:top w:val="none" w:sz="0" w:space="0" w:color="auto"/>
                                <w:left w:val="none" w:sz="0" w:space="0" w:color="auto"/>
                                <w:bottom w:val="none" w:sz="0" w:space="0" w:color="auto"/>
                                <w:right w:val="none" w:sz="0" w:space="0" w:color="auto"/>
                              </w:divBdr>
                              <w:divsChild>
                                <w:div w:id="304549177">
                                  <w:marLeft w:val="0"/>
                                  <w:marRight w:val="0"/>
                                  <w:marTop w:val="0"/>
                                  <w:marBottom w:val="0"/>
                                  <w:divBdr>
                                    <w:top w:val="single" w:sz="6" w:space="3" w:color="D6D6D6"/>
                                    <w:left w:val="single" w:sz="6" w:space="3" w:color="D6D6D6"/>
                                    <w:bottom w:val="single" w:sz="6" w:space="3" w:color="D6D6D6"/>
                                    <w:right w:val="single" w:sz="6" w:space="3" w:color="D6D6D6"/>
                                  </w:divBdr>
                                </w:div>
                                <w:div w:id="365562655">
                                  <w:marLeft w:val="0"/>
                                  <w:marRight w:val="0"/>
                                  <w:marTop w:val="0"/>
                                  <w:marBottom w:val="0"/>
                                  <w:divBdr>
                                    <w:top w:val="single" w:sz="6" w:space="3" w:color="D6D6D6"/>
                                    <w:left w:val="single" w:sz="6" w:space="3" w:color="D6D6D6"/>
                                    <w:bottom w:val="single" w:sz="6" w:space="3" w:color="D6D6D6"/>
                                    <w:right w:val="single" w:sz="6" w:space="3" w:color="D6D6D6"/>
                                  </w:divBdr>
                                </w:div>
                                <w:div w:id="650907096">
                                  <w:marLeft w:val="0"/>
                                  <w:marRight w:val="0"/>
                                  <w:marTop w:val="0"/>
                                  <w:marBottom w:val="0"/>
                                  <w:divBdr>
                                    <w:top w:val="single" w:sz="6" w:space="3" w:color="D6D6D6"/>
                                    <w:left w:val="single" w:sz="6" w:space="3" w:color="D6D6D6"/>
                                    <w:bottom w:val="single" w:sz="6" w:space="3" w:color="D6D6D6"/>
                                    <w:right w:val="single" w:sz="6" w:space="3" w:color="D6D6D6"/>
                                  </w:divBdr>
                                </w:div>
                                <w:div w:id="426343415">
                                  <w:marLeft w:val="0"/>
                                  <w:marRight w:val="0"/>
                                  <w:marTop w:val="0"/>
                                  <w:marBottom w:val="0"/>
                                  <w:divBdr>
                                    <w:top w:val="single" w:sz="6" w:space="3" w:color="D6D6D6"/>
                                    <w:left w:val="single" w:sz="6" w:space="3" w:color="D6D6D6"/>
                                    <w:bottom w:val="single" w:sz="6" w:space="3" w:color="D6D6D6"/>
                                    <w:right w:val="single" w:sz="6" w:space="3" w:color="D6D6D6"/>
                                  </w:divBdr>
                                </w:div>
                                <w:div w:id="271547819">
                                  <w:marLeft w:val="0"/>
                                  <w:marRight w:val="0"/>
                                  <w:marTop w:val="0"/>
                                  <w:marBottom w:val="0"/>
                                  <w:divBdr>
                                    <w:top w:val="single" w:sz="6" w:space="3" w:color="D6D6D6"/>
                                    <w:left w:val="single" w:sz="6" w:space="3" w:color="D6D6D6"/>
                                    <w:bottom w:val="single" w:sz="6" w:space="3" w:color="D6D6D6"/>
                                    <w:right w:val="single" w:sz="6" w:space="3" w:color="D6D6D6"/>
                                  </w:divBdr>
                                </w:div>
                                <w:div w:id="1345136446">
                                  <w:marLeft w:val="0"/>
                                  <w:marRight w:val="0"/>
                                  <w:marTop w:val="0"/>
                                  <w:marBottom w:val="0"/>
                                  <w:divBdr>
                                    <w:top w:val="single" w:sz="6" w:space="3" w:color="D6D6D6"/>
                                    <w:left w:val="single" w:sz="6" w:space="3" w:color="D6D6D6"/>
                                    <w:bottom w:val="single" w:sz="6" w:space="3" w:color="D6D6D6"/>
                                    <w:right w:val="single" w:sz="6" w:space="3" w:color="D6D6D6"/>
                                  </w:divBdr>
                                </w:div>
                                <w:div w:id="869224000">
                                  <w:marLeft w:val="0"/>
                                  <w:marRight w:val="0"/>
                                  <w:marTop w:val="0"/>
                                  <w:marBottom w:val="0"/>
                                  <w:divBdr>
                                    <w:top w:val="single" w:sz="6" w:space="3" w:color="D6D6D6"/>
                                    <w:left w:val="single" w:sz="6" w:space="3" w:color="D6D6D6"/>
                                    <w:bottom w:val="single" w:sz="6" w:space="3" w:color="D6D6D6"/>
                                    <w:right w:val="single" w:sz="6" w:space="3" w:color="D6D6D6"/>
                                  </w:divBdr>
                                </w:div>
                                <w:div w:id="821502777">
                                  <w:marLeft w:val="0"/>
                                  <w:marRight w:val="0"/>
                                  <w:marTop w:val="0"/>
                                  <w:marBottom w:val="0"/>
                                  <w:divBdr>
                                    <w:top w:val="single" w:sz="6" w:space="3" w:color="D6D6D6"/>
                                    <w:left w:val="single" w:sz="6" w:space="3" w:color="D6D6D6"/>
                                    <w:bottom w:val="single" w:sz="6" w:space="3" w:color="D6D6D6"/>
                                    <w:right w:val="single" w:sz="6" w:space="3" w:color="D6D6D6"/>
                                  </w:divBdr>
                                </w:div>
                                <w:div w:id="1372878463">
                                  <w:marLeft w:val="0"/>
                                  <w:marRight w:val="0"/>
                                  <w:marTop w:val="0"/>
                                  <w:marBottom w:val="0"/>
                                  <w:divBdr>
                                    <w:top w:val="single" w:sz="6" w:space="3" w:color="D6D6D6"/>
                                    <w:left w:val="single" w:sz="6" w:space="3" w:color="D6D6D6"/>
                                    <w:bottom w:val="single" w:sz="6" w:space="3" w:color="D6D6D6"/>
                                    <w:right w:val="single" w:sz="6" w:space="3" w:color="D6D6D6"/>
                                  </w:divBdr>
                                </w:div>
                                <w:div w:id="1423911525">
                                  <w:marLeft w:val="0"/>
                                  <w:marRight w:val="0"/>
                                  <w:marTop w:val="0"/>
                                  <w:marBottom w:val="0"/>
                                  <w:divBdr>
                                    <w:top w:val="single" w:sz="6" w:space="3" w:color="D6D6D6"/>
                                    <w:left w:val="single" w:sz="6" w:space="3" w:color="D6D6D6"/>
                                    <w:bottom w:val="single" w:sz="6" w:space="3" w:color="D6D6D6"/>
                                    <w:right w:val="single" w:sz="6" w:space="3" w:color="D6D6D6"/>
                                  </w:divBdr>
                                </w:div>
                                <w:div w:id="54361063">
                                  <w:marLeft w:val="0"/>
                                  <w:marRight w:val="0"/>
                                  <w:marTop w:val="0"/>
                                  <w:marBottom w:val="0"/>
                                  <w:divBdr>
                                    <w:top w:val="single" w:sz="6" w:space="3" w:color="D6D6D6"/>
                                    <w:left w:val="single" w:sz="6" w:space="3" w:color="D6D6D6"/>
                                    <w:bottom w:val="single" w:sz="6" w:space="3" w:color="D6D6D6"/>
                                    <w:right w:val="single" w:sz="6" w:space="3" w:color="D6D6D6"/>
                                  </w:divBdr>
                                </w:div>
                                <w:div w:id="165683517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638609377">
      <w:bodyDiv w:val="1"/>
      <w:marLeft w:val="0"/>
      <w:marRight w:val="0"/>
      <w:marTop w:val="0"/>
      <w:marBottom w:val="0"/>
      <w:divBdr>
        <w:top w:val="none" w:sz="0" w:space="0" w:color="auto"/>
        <w:left w:val="none" w:sz="0" w:space="0" w:color="auto"/>
        <w:bottom w:val="none" w:sz="0" w:space="0" w:color="auto"/>
        <w:right w:val="none" w:sz="0" w:space="0" w:color="auto"/>
      </w:divBdr>
      <w:divsChild>
        <w:div w:id="822038675">
          <w:marLeft w:val="0"/>
          <w:marRight w:val="0"/>
          <w:marTop w:val="75"/>
          <w:marBottom w:val="0"/>
          <w:divBdr>
            <w:top w:val="none" w:sz="0" w:space="0" w:color="auto"/>
            <w:left w:val="none" w:sz="0" w:space="0" w:color="auto"/>
            <w:bottom w:val="none" w:sz="0" w:space="0" w:color="auto"/>
            <w:right w:val="none" w:sz="0" w:space="0" w:color="auto"/>
          </w:divBdr>
          <w:divsChild>
            <w:div w:id="1211499405">
              <w:marLeft w:val="0"/>
              <w:marRight w:val="0"/>
              <w:marTop w:val="0"/>
              <w:marBottom w:val="0"/>
              <w:divBdr>
                <w:top w:val="none" w:sz="0" w:space="0" w:color="auto"/>
                <w:left w:val="none" w:sz="0" w:space="0" w:color="auto"/>
                <w:bottom w:val="none" w:sz="0" w:space="0" w:color="auto"/>
                <w:right w:val="none" w:sz="0" w:space="0" w:color="auto"/>
              </w:divBdr>
              <w:divsChild>
                <w:div w:id="1699314842">
                  <w:marLeft w:val="-225"/>
                  <w:marRight w:val="-225"/>
                  <w:marTop w:val="0"/>
                  <w:marBottom w:val="0"/>
                  <w:divBdr>
                    <w:top w:val="none" w:sz="0" w:space="0" w:color="auto"/>
                    <w:left w:val="none" w:sz="0" w:space="0" w:color="auto"/>
                    <w:bottom w:val="none" w:sz="0" w:space="0" w:color="auto"/>
                    <w:right w:val="none" w:sz="0" w:space="0" w:color="auto"/>
                  </w:divBdr>
                  <w:divsChild>
                    <w:div w:id="7606853">
                      <w:marLeft w:val="-225"/>
                      <w:marRight w:val="-225"/>
                      <w:marTop w:val="0"/>
                      <w:marBottom w:val="0"/>
                      <w:divBdr>
                        <w:top w:val="none" w:sz="0" w:space="0" w:color="auto"/>
                        <w:left w:val="none" w:sz="0" w:space="0" w:color="auto"/>
                        <w:bottom w:val="none" w:sz="0" w:space="0" w:color="auto"/>
                        <w:right w:val="none" w:sz="0" w:space="0" w:color="auto"/>
                      </w:divBdr>
                      <w:divsChild>
                        <w:div w:id="1018242514">
                          <w:marLeft w:val="0"/>
                          <w:marRight w:val="0"/>
                          <w:marTop w:val="0"/>
                          <w:marBottom w:val="0"/>
                          <w:divBdr>
                            <w:top w:val="none" w:sz="0" w:space="0" w:color="auto"/>
                            <w:left w:val="none" w:sz="0" w:space="0" w:color="auto"/>
                            <w:bottom w:val="none" w:sz="0" w:space="0" w:color="auto"/>
                            <w:right w:val="none" w:sz="0" w:space="0" w:color="auto"/>
                          </w:divBdr>
                          <w:divsChild>
                            <w:div w:id="17491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580610">
      <w:bodyDiv w:val="1"/>
      <w:marLeft w:val="0"/>
      <w:marRight w:val="0"/>
      <w:marTop w:val="0"/>
      <w:marBottom w:val="0"/>
      <w:divBdr>
        <w:top w:val="none" w:sz="0" w:space="0" w:color="auto"/>
        <w:left w:val="none" w:sz="0" w:space="0" w:color="auto"/>
        <w:bottom w:val="none" w:sz="0" w:space="0" w:color="auto"/>
        <w:right w:val="none" w:sz="0" w:space="0" w:color="auto"/>
      </w:divBdr>
      <w:divsChild>
        <w:div w:id="394396463">
          <w:marLeft w:val="3300"/>
          <w:marRight w:val="0"/>
          <w:marTop w:val="0"/>
          <w:marBottom w:val="0"/>
          <w:divBdr>
            <w:top w:val="none" w:sz="0" w:space="0" w:color="auto"/>
            <w:left w:val="none" w:sz="0" w:space="0" w:color="auto"/>
            <w:bottom w:val="none" w:sz="0" w:space="0" w:color="auto"/>
            <w:right w:val="none" w:sz="0" w:space="0" w:color="auto"/>
          </w:divBdr>
          <w:divsChild>
            <w:div w:id="371921328">
              <w:marLeft w:val="0"/>
              <w:marRight w:val="0"/>
              <w:marTop w:val="0"/>
              <w:marBottom w:val="0"/>
              <w:divBdr>
                <w:top w:val="none" w:sz="0" w:space="0" w:color="auto"/>
                <w:left w:val="none" w:sz="0" w:space="0" w:color="auto"/>
                <w:bottom w:val="none" w:sz="0" w:space="0" w:color="auto"/>
                <w:right w:val="none" w:sz="0" w:space="0" w:color="auto"/>
              </w:divBdr>
              <w:divsChild>
                <w:div w:id="1574269053">
                  <w:marLeft w:val="0"/>
                  <w:marRight w:val="0"/>
                  <w:marTop w:val="0"/>
                  <w:marBottom w:val="0"/>
                  <w:divBdr>
                    <w:top w:val="none" w:sz="0" w:space="0" w:color="auto"/>
                    <w:left w:val="none" w:sz="0" w:space="0" w:color="auto"/>
                    <w:bottom w:val="none" w:sz="0" w:space="0" w:color="auto"/>
                    <w:right w:val="none" w:sz="0" w:space="0" w:color="auto"/>
                  </w:divBdr>
                  <w:divsChild>
                    <w:div w:id="910698009">
                      <w:marLeft w:val="0"/>
                      <w:marRight w:val="0"/>
                      <w:marTop w:val="0"/>
                      <w:marBottom w:val="0"/>
                      <w:divBdr>
                        <w:top w:val="none" w:sz="0" w:space="0" w:color="auto"/>
                        <w:left w:val="none" w:sz="0" w:space="0" w:color="auto"/>
                        <w:bottom w:val="none" w:sz="0" w:space="0" w:color="auto"/>
                        <w:right w:val="none" w:sz="0" w:space="0" w:color="auto"/>
                      </w:divBdr>
                    </w:div>
                    <w:div w:id="1280331647">
                      <w:marLeft w:val="0"/>
                      <w:marRight w:val="0"/>
                      <w:marTop w:val="300"/>
                      <w:marBottom w:val="300"/>
                      <w:divBdr>
                        <w:top w:val="none" w:sz="0" w:space="0" w:color="auto"/>
                        <w:left w:val="none" w:sz="0" w:space="0" w:color="auto"/>
                        <w:bottom w:val="none" w:sz="0" w:space="0" w:color="auto"/>
                        <w:right w:val="none" w:sz="0" w:space="0" w:color="auto"/>
                      </w:divBdr>
                      <w:divsChild>
                        <w:div w:id="313532744">
                          <w:marLeft w:val="0"/>
                          <w:marRight w:val="0"/>
                          <w:marTop w:val="300"/>
                          <w:marBottom w:val="300"/>
                          <w:divBdr>
                            <w:top w:val="none" w:sz="0" w:space="0" w:color="auto"/>
                            <w:left w:val="single" w:sz="24" w:space="9" w:color="4CAF50"/>
                            <w:bottom w:val="none" w:sz="0" w:space="0" w:color="auto"/>
                            <w:right w:val="none" w:sz="0" w:space="0" w:color="auto"/>
                          </w:divBdr>
                        </w:div>
                      </w:divsChild>
                    </w:div>
                    <w:div w:id="660038259">
                      <w:marLeft w:val="0"/>
                      <w:marRight w:val="0"/>
                      <w:marTop w:val="300"/>
                      <w:marBottom w:val="300"/>
                      <w:divBdr>
                        <w:top w:val="none" w:sz="0" w:space="0" w:color="auto"/>
                        <w:left w:val="none" w:sz="0" w:space="0" w:color="auto"/>
                        <w:bottom w:val="none" w:sz="0" w:space="0" w:color="auto"/>
                        <w:right w:val="none" w:sz="0" w:space="0" w:color="auto"/>
                      </w:divBdr>
                      <w:divsChild>
                        <w:div w:id="1259098629">
                          <w:marLeft w:val="0"/>
                          <w:marRight w:val="0"/>
                          <w:marTop w:val="300"/>
                          <w:marBottom w:val="300"/>
                          <w:divBdr>
                            <w:top w:val="none" w:sz="0" w:space="0" w:color="auto"/>
                            <w:left w:val="single" w:sz="24" w:space="9" w:color="4CAF50"/>
                            <w:bottom w:val="none" w:sz="0" w:space="0" w:color="auto"/>
                            <w:right w:val="none" w:sz="0" w:space="0" w:color="auto"/>
                          </w:divBdr>
                        </w:div>
                      </w:divsChild>
                    </w:div>
                    <w:div w:id="1788229967">
                      <w:marLeft w:val="0"/>
                      <w:marRight w:val="0"/>
                      <w:marTop w:val="0"/>
                      <w:marBottom w:val="0"/>
                      <w:divBdr>
                        <w:top w:val="none" w:sz="0" w:space="0" w:color="auto"/>
                        <w:left w:val="none" w:sz="0" w:space="0" w:color="auto"/>
                        <w:bottom w:val="none" w:sz="0" w:space="0" w:color="auto"/>
                        <w:right w:val="none" w:sz="0" w:space="0" w:color="auto"/>
                      </w:divBdr>
                    </w:div>
                    <w:div w:id="2010671928">
                      <w:marLeft w:val="0"/>
                      <w:marRight w:val="0"/>
                      <w:marTop w:val="300"/>
                      <w:marBottom w:val="300"/>
                      <w:divBdr>
                        <w:top w:val="none" w:sz="0" w:space="0" w:color="auto"/>
                        <w:left w:val="none" w:sz="0" w:space="0" w:color="auto"/>
                        <w:bottom w:val="none" w:sz="0" w:space="0" w:color="auto"/>
                        <w:right w:val="none" w:sz="0" w:space="0" w:color="auto"/>
                      </w:divBdr>
                      <w:divsChild>
                        <w:div w:id="398670278">
                          <w:marLeft w:val="0"/>
                          <w:marRight w:val="0"/>
                          <w:marTop w:val="300"/>
                          <w:marBottom w:val="300"/>
                          <w:divBdr>
                            <w:top w:val="none" w:sz="0" w:space="0" w:color="auto"/>
                            <w:left w:val="single" w:sz="24" w:space="9" w:color="4CAF50"/>
                            <w:bottom w:val="none" w:sz="0" w:space="0" w:color="auto"/>
                            <w:right w:val="none" w:sz="0" w:space="0" w:color="auto"/>
                          </w:divBdr>
                        </w:div>
                      </w:divsChild>
                    </w:div>
                    <w:div w:id="196896534">
                      <w:marLeft w:val="0"/>
                      <w:marRight w:val="0"/>
                      <w:marTop w:val="300"/>
                      <w:marBottom w:val="300"/>
                      <w:divBdr>
                        <w:top w:val="none" w:sz="0" w:space="0" w:color="auto"/>
                        <w:left w:val="none" w:sz="0" w:space="0" w:color="auto"/>
                        <w:bottom w:val="none" w:sz="0" w:space="0" w:color="auto"/>
                        <w:right w:val="none" w:sz="0" w:space="0" w:color="auto"/>
                      </w:divBdr>
                      <w:divsChild>
                        <w:div w:id="858201000">
                          <w:marLeft w:val="0"/>
                          <w:marRight w:val="0"/>
                          <w:marTop w:val="300"/>
                          <w:marBottom w:val="300"/>
                          <w:divBdr>
                            <w:top w:val="none" w:sz="0" w:space="0" w:color="auto"/>
                            <w:left w:val="single" w:sz="24" w:space="9" w:color="4CAF50"/>
                            <w:bottom w:val="none" w:sz="0" w:space="0" w:color="auto"/>
                            <w:right w:val="none" w:sz="0" w:space="0" w:color="auto"/>
                          </w:divBdr>
                        </w:div>
                      </w:divsChild>
                    </w:div>
                    <w:div w:id="1615668732">
                      <w:marLeft w:val="0"/>
                      <w:marRight w:val="0"/>
                      <w:marTop w:val="300"/>
                      <w:marBottom w:val="300"/>
                      <w:divBdr>
                        <w:top w:val="none" w:sz="0" w:space="0" w:color="auto"/>
                        <w:left w:val="none" w:sz="0" w:space="0" w:color="auto"/>
                        <w:bottom w:val="none" w:sz="0" w:space="0" w:color="auto"/>
                        <w:right w:val="none" w:sz="0" w:space="0" w:color="auto"/>
                      </w:divBdr>
                      <w:divsChild>
                        <w:div w:id="2044283992">
                          <w:marLeft w:val="0"/>
                          <w:marRight w:val="0"/>
                          <w:marTop w:val="300"/>
                          <w:marBottom w:val="300"/>
                          <w:divBdr>
                            <w:top w:val="none" w:sz="0" w:space="0" w:color="auto"/>
                            <w:left w:val="single" w:sz="24" w:space="9" w:color="4CAF50"/>
                            <w:bottom w:val="none" w:sz="0" w:space="0" w:color="auto"/>
                            <w:right w:val="none" w:sz="0" w:space="0" w:color="auto"/>
                          </w:divBdr>
                        </w:div>
                      </w:divsChild>
                    </w:div>
                    <w:div w:id="2083521938">
                      <w:marLeft w:val="0"/>
                      <w:marRight w:val="0"/>
                      <w:marTop w:val="300"/>
                      <w:marBottom w:val="300"/>
                      <w:divBdr>
                        <w:top w:val="none" w:sz="0" w:space="0" w:color="auto"/>
                        <w:left w:val="none" w:sz="0" w:space="0" w:color="auto"/>
                        <w:bottom w:val="none" w:sz="0" w:space="0" w:color="auto"/>
                        <w:right w:val="none" w:sz="0" w:space="0" w:color="auto"/>
                      </w:divBdr>
                      <w:divsChild>
                        <w:div w:id="911890748">
                          <w:marLeft w:val="0"/>
                          <w:marRight w:val="0"/>
                          <w:marTop w:val="300"/>
                          <w:marBottom w:val="300"/>
                          <w:divBdr>
                            <w:top w:val="none" w:sz="0" w:space="0" w:color="auto"/>
                            <w:left w:val="single" w:sz="24" w:space="9" w:color="4CAF50"/>
                            <w:bottom w:val="none" w:sz="0" w:space="0" w:color="auto"/>
                            <w:right w:val="none" w:sz="0" w:space="0" w:color="auto"/>
                          </w:divBdr>
                        </w:div>
                      </w:divsChild>
                    </w:div>
                    <w:div w:id="1733389102">
                      <w:marLeft w:val="0"/>
                      <w:marRight w:val="0"/>
                      <w:marTop w:val="300"/>
                      <w:marBottom w:val="300"/>
                      <w:divBdr>
                        <w:top w:val="none" w:sz="0" w:space="0" w:color="auto"/>
                        <w:left w:val="none" w:sz="0" w:space="0" w:color="auto"/>
                        <w:bottom w:val="none" w:sz="0" w:space="0" w:color="auto"/>
                        <w:right w:val="none" w:sz="0" w:space="0" w:color="auto"/>
                      </w:divBdr>
                      <w:divsChild>
                        <w:div w:id="943145701">
                          <w:marLeft w:val="0"/>
                          <w:marRight w:val="0"/>
                          <w:marTop w:val="300"/>
                          <w:marBottom w:val="300"/>
                          <w:divBdr>
                            <w:top w:val="none" w:sz="0" w:space="0" w:color="auto"/>
                            <w:left w:val="single" w:sz="24" w:space="9" w:color="4CAF50"/>
                            <w:bottom w:val="none" w:sz="0" w:space="0" w:color="auto"/>
                            <w:right w:val="none" w:sz="0" w:space="0" w:color="auto"/>
                          </w:divBdr>
                        </w:div>
                      </w:divsChild>
                    </w:div>
                    <w:div w:id="1755862318">
                      <w:marLeft w:val="0"/>
                      <w:marRight w:val="0"/>
                      <w:marTop w:val="0"/>
                      <w:marBottom w:val="0"/>
                      <w:divBdr>
                        <w:top w:val="none" w:sz="0" w:space="0" w:color="auto"/>
                        <w:left w:val="none" w:sz="0" w:space="0" w:color="auto"/>
                        <w:bottom w:val="none" w:sz="0" w:space="0" w:color="auto"/>
                        <w:right w:val="none" w:sz="0" w:space="0" w:color="auto"/>
                      </w:divBdr>
                    </w:div>
                    <w:div w:id="1355888549">
                      <w:marLeft w:val="0"/>
                      <w:marRight w:val="0"/>
                      <w:marTop w:val="300"/>
                      <w:marBottom w:val="300"/>
                      <w:divBdr>
                        <w:top w:val="none" w:sz="0" w:space="0" w:color="auto"/>
                        <w:left w:val="none" w:sz="0" w:space="0" w:color="auto"/>
                        <w:bottom w:val="none" w:sz="0" w:space="0" w:color="auto"/>
                        <w:right w:val="none" w:sz="0" w:space="0" w:color="auto"/>
                      </w:divBdr>
                      <w:divsChild>
                        <w:div w:id="1982609434">
                          <w:marLeft w:val="0"/>
                          <w:marRight w:val="0"/>
                          <w:marTop w:val="300"/>
                          <w:marBottom w:val="300"/>
                          <w:divBdr>
                            <w:top w:val="none" w:sz="0" w:space="0" w:color="auto"/>
                            <w:left w:val="single" w:sz="24" w:space="9" w:color="4CAF50"/>
                            <w:bottom w:val="none" w:sz="0" w:space="0" w:color="auto"/>
                            <w:right w:val="none" w:sz="0" w:space="0" w:color="auto"/>
                          </w:divBdr>
                        </w:div>
                      </w:divsChild>
                    </w:div>
                    <w:div w:id="1761752031">
                      <w:marLeft w:val="0"/>
                      <w:marRight w:val="0"/>
                      <w:marTop w:val="300"/>
                      <w:marBottom w:val="300"/>
                      <w:divBdr>
                        <w:top w:val="none" w:sz="0" w:space="0" w:color="auto"/>
                        <w:left w:val="none" w:sz="0" w:space="0" w:color="auto"/>
                        <w:bottom w:val="none" w:sz="0" w:space="0" w:color="auto"/>
                        <w:right w:val="none" w:sz="0" w:space="0" w:color="auto"/>
                      </w:divBdr>
                      <w:divsChild>
                        <w:div w:id="1361396223">
                          <w:marLeft w:val="0"/>
                          <w:marRight w:val="0"/>
                          <w:marTop w:val="300"/>
                          <w:marBottom w:val="300"/>
                          <w:divBdr>
                            <w:top w:val="none" w:sz="0" w:space="0" w:color="auto"/>
                            <w:left w:val="single" w:sz="24" w:space="9" w:color="4CAF50"/>
                            <w:bottom w:val="none" w:sz="0" w:space="0" w:color="auto"/>
                            <w:right w:val="none" w:sz="0" w:space="0" w:color="auto"/>
                          </w:divBdr>
                        </w:div>
                      </w:divsChild>
                    </w:div>
                    <w:div w:id="57947949">
                      <w:marLeft w:val="0"/>
                      <w:marRight w:val="0"/>
                      <w:marTop w:val="300"/>
                      <w:marBottom w:val="300"/>
                      <w:divBdr>
                        <w:top w:val="none" w:sz="0" w:space="0" w:color="auto"/>
                        <w:left w:val="none" w:sz="0" w:space="0" w:color="auto"/>
                        <w:bottom w:val="none" w:sz="0" w:space="0" w:color="auto"/>
                        <w:right w:val="none" w:sz="0" w:space="0" w:color="auto"/>
                      </w:divBdr>
                      <w:divsChild>
                        <w:div w:id="2687521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Child>
            </w:div>
          </w:divsChild>
        </w:div>
      </w:divsChild>
    </w:div>
    <w:div w:id="725878379">
      <w:bodyDiv w:val="1"/>
      <w:marLeft w:val="0"/>
      <w:marRight w:val="0"/>
      <w:marTop w:val="0"/>
      <w:marBottom w:val="0"/>
      <w:divBdr>
        <w:top w:val="none" w:sz="0" w:space="0" w:color="auto"/>
        <w:left w:val="none" w:sz="0" w:space="0" w:color="auto"/>
        <w:bottom w:val="none" w:sz="0" w:space="0" w:color="auto"/>
        <w:right w:val="none" w:sz="0" w:space="0" w:color="auto"/>
      </w:divBdr>
      <w:divsChild>
        <w:div w:id="1456870095">
          <w:marLeft w:val="3300"/>
          <w:marRight w:val="0"/>
          <w:marTop w:val="0"/>
          <w:marBottom w:val="0"/>
          <w:divBdr>
            <w:top w:val="none" w:sz="0" w:space="0" w:color="auto"/>
            <w:left w:val="none" w:sz="0" w:space="0" w:color="auto"/>
            <w:bottom w:val="none" w:sz="0" w:space="0" w:color="auto"/>
            <w:right w:val="none" w:sz="0" w:space="0" w:color="auto"/>
          </w:divBdr>
          <w:divsChild>
            <w:div w:id="690375701">
              <w:marLeft w:val="0"/>
              <w:marRight w:val="0"/>
              <w:marTop w:val="0"/>
              <w:marBottom w:val="0"/>
              <w:divBdr>
                <w:top w:val="none" w:sz="0" w:space="0" w:color="auto"/>
                <w:left w:val="none" w:sz="0" w:space="0" w:color="auto"/>
                <w:bottom w:val="none" w:sz="0" w:space="0" w:color="auto"/>
                <w:right w:val="none" w:sz="0" w:space="0" w:color="auto"/>
              </w:divBdr>
              <w:divsChild>
                <w:div w:id="1180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9443">
      <w:bodyDiv w:val="1"/>
      <w:marLeft w:val="0"/>
      <w:marRight w:val="0"/>
      <w:marTop w:val="0"/>
      <w:marBottom w:val="0"/>
      <w:divBdr>
        <w:top w:val="none" w:sz="0" w:space="0" w:color="auto"/>
        <w:left w:val="none" w:sz="0" w:space="0" w:color="auto"/>
        <w:bottom w:val="none" w:sz="0" w:space="0" w:color="auto"/>
        <w:right w:val="none" w:sz="0" w:space="0" w:color="auto"/>
      </w:divBdr>
      <w:divsChild>
        <w:div w:id="1001468796">
          <w:marLeft w:val="0"/>
          <w:marRight w:val="0"/>
          <w:marTop w:val="0"/>
          <w:marBottom w:val="0"/>
          <w:divBdr>
            <w:top w:val="none" w:sz="0" w:space="0" w:color="auto"/>
            <w:left w:val="none" w:sz="0" w:space="0" w:color="auto"/>
            <w:bottom w:val="none" w:sz="0" w:space="0" w:color="auto"/>
            <w:right w:val="none" w:sz="0" w:space="0" w:color="auto"/>
          </w:divBdr>
          <w:divsChild>
            <w:div w:id="1246183780">
              <w:marLeft w:val="0"/>
              <w:marRight w:val="0"/>
              <w:marTop w:val="0"/>
              <w:marBottom w:val="0"/>
              <w:divBdr>
                <w:top w:val="none" w:sz="0" w:space="0" w:color="auto"/>
                <w:left w:val="none" w:sz="0" w:space="0" w:color="auto"/>
                <w:bottom w:val="none" w:sz="0" w:space="0" w:color="auto"/>
                <w:right w:val="none" w:sz="0" w:space="0" w:color="auto"/>
              </w:divBdr>
              <w:divsChild>
                <w:div w:id="1934167066">
                  <w:marLeft w:val="0"/>
                  <w:marRight w:val="0"/>
                  <w:marTop w:val="0"/>
                  <w:marBottom w:val="0"/>
                  <w:divBdr>
                    <w:top w:val="none" w:sz="0" w:space="0" w:color="auto"/>
                    <w:left w:val="none" w:sz="0" w:space="0" w:color="auto"/>
                    <w:bottom w:val="none" w:sz="0" w:space="0" w:color="auto"/>
                    <w:right w:val="none" w:sz="0" w:space="0" w:color="auto"/>
                  </w:divBdr>
                  <w:divsChild>
                    <w:div w:id="996347618">
                      <w:marLeft w:val="0"/>
                      <w:marRight w:val="0"/>
                      <w:marTop w:val="0"/>
                      <w:marBottom w:val="0"/>
                      <w:divBdr>
                        <w:top w:val="none" w:sz="0" w:space="0" w:color="auto"/>
                        <w:left w:val="none" w:sz="0" w:space="0" w:color="auto"/>
                        <w:bottom w:val="none" w:sz="0" w:space="0" w:color="auto"/>
                        <w:right w:val="none" w:sz="0" w:space="0" w:color="auto"/>
                      </w:divBdr>
                      <w:divsChild>
                        <w:div w:id="20126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75582">
      <w:bodyDiv w:val="1"/>
      <w:marLeft w:val="0"/>
      <w:marRight w:val="0"/>
      <w:marTop w:val="0"/>
      <w:marBottom w:val="0"/>
      <w:divBdr>
        <w:top w:val="none" w:sz="0" w:space="0" w:color="auto"/>
        <w:left w:val="none" w:sz="0" w:space="0" w:color="auto"/>
        <w:bottom w:val="none" w:sz="0" w:space="0" w:color="auto"/>
        <w:right w:val="none" w:sz="0" w:space="0" w:color="auto"/>
      </w:divBdr>
      <w:divsChild>
        <w:div w:id="1370566504">
          <w:marLeft w:val="0"/>
          <w:marRight w:val="0"/>
          <w:marTop w:val="75"/>
          <w:marBottom w:val="0"/>
          <w:divBdr>
            <w:top w:val="none" w:sz="0" w:space="0" w:color="auto"/>
            <w:left w:val="none" w:sz="0" w:space="0" w:color="auto"/>
            <w:bottom w:val="none" w:sz="0" w:space="0" w:color="auto"/>
            <w:right w:val="none" w:sz="0" w:space="0" w:color="auto"/>
          </w:divBdr>
          <w:divsChild>
            <w:div w:id="645745911">
              <w:marLeft w:val="0"/>
              <w:marRight w:val="0"/>
              <w:marTop w:val="0"/>
              <w:marBottom w:val="0"/>
              <w:divBdr>
                <w:top w:val="none" w:sz="0" w:space="0" w:color="auto"/>
                <w:left w:val="none" w:sz="0" w:space="0" w:color="auto"/>
                <w:bottom w:val="none" w:sz="0" w:space="0" w:color="auto"/>
                <w:right w:val="none" w:sz="0" w:space="0" w:color="auto"/>
              </w:divBdr>
              <w:divsChild>
                <w:div w:id="1845364017">
                  <w:marLeft w:val="-225"/>
                  <w:marRight w:val="-225"/>
                  <w:marTop w:val="0"/>
                  <w:marBottom w:val="0"/>
                  <w:divBdr>
                    <w:top w:val="none" w:sz="0" w:space="0" w:color="auto"/>
                    <w:left w:val="none" w:sz="0" w:space="0" w:color="auto"/>
                    <w:bottom w:val="none" w:sz="0" w:space="0" w:color="auto"/>
                    <w:right w:val="none" w:sz="0" w:space="0" w:color="auto"/>
                  </w:divBdr>
                  <w:divsChild>
                    <w:div w:id="195890433">
                      <w:marLeft w:val="-225"/>
                      <w:marRight w:val="-225"/>
                      <w:marTop w:val="0"/>
                      <w:marBottom w:val="0"/>
                      <w:divBdr>
                        <w:top w:val="none" w:sz="0" w:space="0" w:color="auto"/>
                        <w:left w:val="none" w:sz="0" w:space="0" w:color="auto"/>
                        <w:bottom w:val="none" w:sz="0" w:space="0" w:color="auto"/>
                        <w:right w:val="none" w:sz="0" w:space="0" w:color="auto"/>
                      </w:divBdr>
                      <w:divsChild>
                        <w:div w:id="407533393">
                          <w:marLeft w:val="0"/>
                          <w:marRight w:val="0"/>
                          <w:marTop w:val="0"/>
                          <w:marBottom w:val="0"/>
                          <w:divBdr>
                            <w:top w:val="none" w:sz="0" w:space="0" w:color="auto"/>
                            <w:left w:val="none" w:sz="0" w:space="0" w:color="auto"/>
                            <w:bottom w:val="none" w:sz="0" w:space="0" w:color="auto"/>
                            <w:right w:val="none" w:sz="0" w:space="0" w:color="auto"/>
                          </w:divBdr>
                          <w:divsChild>
                            <w:div w:id="18446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157869">
      <w:bodyDiv w:val="1"/>
      <w:marLeft w:val="0"/>
      <w:marRight w:val="0"/>
      <w:marTop w:val="0"/>
      <w:marBottom w:val="0"/>
      <w:divBdr>
        <w:top w:val="none" w:sz="0" w:space="0" w:color="auto"/>
        <w:left w:val="none" w:sz="0" w:space="0" w:color="auto"/>
        <w:bottom w:val="none" w:sz="0" w:space="0" w:color="auto"/>
        <w:right w:val="none" w:sz="0" w:space="0" w:color="auto"/>
      </w:divBdr>
      <w:divsChild>
        <w:div w:id="1108695832">
          <w:marLeft w:val="3300"/>
          <w:marRight w:val="0"/>
          <w:marTop w:val="0"/>
          <w:marBottom w:val="0"/>
          <w:divBdr>
            <w:top w:val="none" w:sz="0" w:space="0" w:color="auto"/>
            <w:left w:val="none" w:sz="0" w:space="0" w:color="auto"/>
            <w:bottom w:val="none" w:sz="0" w:space="0" w:color="auto"/>
            <w:right w:val="none" w:sz="0" w:space="0" w:color="auto"/>
          </w:divBdr>
          <w:divsChild>
            <w:div w:id="1490639006">
              <w:marLeft w:val="0"/>
              <w:marRight w:val="0"/>
              <w:marTop w:val="0"/>
              <w:marBottom w:val="0"/>
              <w:divBdr>
                <w:top w:val="none" w:sz="0" w:space="0" w:color="auto"/>
                <w:left w:val="none" w:sz="0" w:space="0" w:color="auto"/>
                <w:bottom w:val="none" w:sz="0" w:space="0" w:color="auto"/>
                <w:right w:val="none" w:sz="0" w:space="0" w:color="auto"/>
              </w:divBdr>
              <w:divsChild>
                <w:div w:id="2172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4814">
      <w:bodyDiv w:val="1"/>
      <w:marLeft w:val="0"/>
      <w:marRight w:val="0"/>
      <w:marTop w:val="0"/>
      <w:marBottom w:val="0"/>
      <w:divBdr>
        <w:top w:val="none" w:sz="0" w:space="0" w:color="auto"/>
        <w:left w:val="none" w:sz="0" w:space="0" w:color="auto"/>
        <w:bottom w:val="none" w:sz="0" w:space="0" w:color="auto"/>
        <w:right w:val="none" w:sz="0" w:space="0" w:color="auto"/>
      </w:divBdr>
      <w:divsChild>
        <w:div w:id="707727046">
          <w:marLeft w:val="0"/>
          <w:marRight w:val="0"/>
          <w:marTop w:val="75"/>
          <w:marBottom w:val="0"/>
          <w:divBdr>
            <w:top w:val="none" w:sz="0" w:space="0" w:color="auto"/>
            <w:left w:val="none" w:sz="0" w:space="0" w:color="auto"/>
            <w:bottom w:val="none" w:sz="0" w:space="0" w:color="auto"/>
            <w:right w:val="none" w:sz="0" w:space="0" w:color="auto"/>
          </w:divBdr>
          <w:divsChild>
            <w:div w:id="1097216098">
              <w:marLeft w:val="0"/>
              <w:marRight w:val="0"/>
              <w:marTop w:val="0"/>
              <w:marBottom w:val="0"/>
              <w:divBdr>
                <w:top w:val="none" w:sz="0" w:space="0" w:color="auto"/>
                <w:left w:val="none" w:sz="0" w:space="0" w:color="auto"/>
                <w:bottom w:val="none" w:sz="0" w:space="0" w:color="auto"/>
                <w:right w:val="none" w:sz="0" w:space="0" w:color="auto"/>
              </w:divBdr>
              <w:divsChild>
                <w:div w:id="71509513">
                  <w:marLeft w:val="-225"/>
                  <w:marRight w:val="-225"/>
                  <w:marTop w:val="0"/>
                  <w:marBottom w:val="0"/>
                  <w:divBdr>
                    <w:top w:val="none" w:sz="0" w:space="0" w:color="auto"/>
                    <w:left w:val="none" w:sz="0" w:space="0" w:color="auto"/>
                    <w:bottom w:val="none" w:sz="0" w:space="0" w:color="auto"/>
                    <w:right w:val="none" w:sz="0" w:space="0" w:color="auto"/>
                  </w:divBdr>
                  <w:divsChild>
                    <w:div w:id="1245846833">
                      <w:marLeft w:val="-225"/>
                      <w:marRight w:val="-225"/>
                      <w:marTop w:val="0"/>
                      <w:marBottom w:val="0"/>
                      <w:divBdr>
                        <w:top w:val="none" w:sz="0" w:space="0" w:color="auto"/>
                        <w:left w:val="none" w:sz="0" w:space="0" w:color="auto"/>
                        <w:bottom w:val="none" w:sz="0" w:space="0" w:color="auto"/>
                        <w:right w:val="none" w:sz="0" w:space="0" w:color="auto"/>
                      </w:divBdr>
                      <w:divsChild>
                        <w:div w:id="1265767564">
                          <w:marLeft w:val="0"/>
                          <w:marRight w:val="0"/>
                          <w:marTop w:val="0"/>
                          <w:marBottom w:val="0"/>
                          <w:divBdr>
                            <w:top w:val="none" w:sz="0" w:space="0" w:color="auto"/>
                            <w:left w:val="none" w:sz="0" w:space="0" w:color="auto"/>
                            <w:bottom w:val="none" w:sz="0" w:space="0" w:color="auto"/>
                            <w:right w:val="none" w:sz="0" w:space="0" w:color="auto"/>
                          </w:divBdr>
                          <w:divsChild>
                            <w:div w:id="21204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629059">
      <w:bodyDiv w:val="1"/>
      <w:marLeft w:val="0"/>
      <w:marRight w:val="0"/>
      <w:marTop w:val="0"/>
      <w:marBottom w:val="0"/>
      <w:divBdr>
        <w:top w:val="none" w:sz="0" w:space="0" w:color="auto"/>
        <w:left w:val="none" w:sz="0" w:space="0" w:color="auto"/>
        <w:bottom w:val="none" w:sz="0" w:space="0" w:color="auto"/>
        <w:right w:val="none" w:sz="0" w:space="0" w:color="auto"/>
      </w:divBdr>
      <w:divsChild>
        <w:div w:id="365571370">
          <w:marLeft w:val="0"/>
          <w:marRight w:val="0"/>
          <w:marTop w:val="75"/>
          <w:marBottom w:val="0"/>
          <w:divBdr>
            <w:top w:val="none" w:sz="0" w:space="0" w:color="auto"/>
            <w:left w:val="none" w:sz="0" w:space="0" w:color="auto"/>
            <w:bottom w:val="none" w:sz="0" w:space="0" w:color="auto"/>
            <w:right w:val="none" w:sz="0" w:space="0" w:color="auto"/>
          </w:divBdr>
          <w:divsChild>
            <w:div w:id="1403673367">
              <w:marLeft w:val="0"/>
              <w:marRight w:val="0"/>
              <w:marTop w:val="0"/>
              <w:marBottom w:val="0"/>
              <w:divBdr>
                <w:top w:val="none" w:sz="0" w:space="0" w:color="auto"/>
                <w:left w:val="none" w:sz="0" w:space="0" w:color="auto"/>
                <w:bottom w:val="none" w:sz="0" w:space="0" w:color="auto"/>
                <w:right w:val="none" w:sz="0" w:space="0" w:color="auto"/>
              </w:divBdr>
              <w:divsChild>
                <w:div w:id="769815409">
                  <w:marLeft w:val="-225"/>
                  <w:marRight w:val="-225"/>
                  <w:marTop w:val="0"/>
                  <w:marBottom w:val="0"/>
                  <w:divBdr>
                    <w:top w:val="none" w:sz="0" w:space="0" w:color="auto"/>
                    <w:left w:val="none" w:sz="0" w:space="0" w:color="auto"/>
                    <w:bottom w:val="none" w:sz="0" w:space="0" w:color="auto"/>
                    <w:right w:val="none" w:sz="0" w:space="0" w:color="auto"/>
                  </w:divBdr>
                  <w:divsChild>
                    <w:div w:id="1749813947">
                      <w:marLeft w:val="-225"/>
                      <w:marRight w:val="-225"/>
                      <w:marTop w:val="0"/>
                      <w:marBottom w:val="0"/>
                      <w:divBdr>
                        <w:top w:val="none" w:sz="0" w:space="0" w:color="auto"/>
                        <w:left w:val="none" w:sz="0" w:space="0" w:color="auto"/>
                        <w:bottom w:val="none" w:sz="0" w:space="0" w:color="auto"/>
                        <w:right w:val="none" w:sz="0" w:space="0" w:color="auto"/>
                      </w:divBdr>
                      <w:divsChild>
                        <w:div w:id="1275551647">
                          <w:marLeft w:val="0"/>
                          <w:marRight w:val="0"/>
                          <w:marTop w:val="0"/>
                          <w:marBottom w:val="0"/>
                          <w:divBdr>
                            <w:top w:val="none" w:sz="0" w:space="0" w:color="auto"/>
                            <w:left w:val="none" w:sz="0" w:space="0" w:color="auto"/>
                            <w:bottom w:val="none" w:sz="0" w:space="0" w:color="auto"/>
                            <w:right w:val="none" w:sz="0" w:space="0" w:color="auto"/>
                          </w:divBdr>
                          <w:divsChild>
                            <w:div w:id="1440561408">
                              <w:marLeft w:val="0"/>
                              <w:marRight w:val="0"/>
                              <w:marTop w:val="0"/>
                              <w:marBottom w:val="0"/>
                              <w:divBdr>
                                <w:top w:val="none" w:sz="0" w:space="0" w:color="auto"/>
                                <w:left w:val="none" w:sz="0" w:space="0" w:color="auto"/>
                                <w:bottom w:val="none" w:sz="0" w:space="0" w:color="auto"/>
                                <w:right w:val="none" w:sz="0" w:space="0" w:color="auto"/>
                              </w:divBdr>
                              <w:divsChild>
                                <w:div w:id="1682465069">
                                  <w:marLeft w:val="0"/>
                                  <w:marRight w:val="0"/>
                                  <w:marTop w:val="0"/>
                                  <w:marBottom w:val="0"/>
                                  <w:divBdr>
                                    <w:top w:val="single" w:sz="6" w:space="3" w:color="D6D6D6"/>
                                    <w:left w:val="single" w:sz="6" w:space="3" w:color="D6D6D6"/>
                                    <w:bottom w:val="single" w:sz="6" w:space="3" w:color="D6D6D6"/>
                                    <w:right w:val="single" w:sz="6" w:space="3" w:color="D6D6D6"/>
                                  </w:divBdr>
                                </w:div>
                                <w:div w:id="917012349">
                                  <w:marLeft w:val="0"/>
                                  <w:marRight w:val="0"/>
                                  <w:marTop w:val="0"/>
                                  <w:marBottom w:val="0"/>
                                  <w:divBdr>
                                    <w:top w:val="single" w:sz="6" w:space="3" w:color="D6D6D6"/>
                                    <w:left w:val="single" w:sz="6" w:space="3" w:color="D6D6D6"/>
                                    <w:bottom w:val="single" w:sz="6" w:space="3" w:color="D6D6D6"/>
                                    <w:right w:val="single" w:sz="6" w:space="3" w:color="D6D6D6"/>
                                  </w:divBdr>
                                </w:div>
                                <w:div w:id="126095073">
                                  <w:marLeft w:val="0"/>
                                  <w:marRight w:val="0"/>
                                  <w:marTop w:val="0"/>
                                  <w:marBottom w:val="0"/>
                                  <w:divBdr>
                                    <w:top w:val="single" w:sz="6" w:space="3" w:color="D6D6D6"/>
                                    <w:left w:val="single" w:sz="6" w:space="3" w:color="D6D6D6"/>
                                    <w:bottom w:val="single" w:sz="6" w:space="3" w:color="D6D6D6"/>
                                    <w:right w:val="single" w:sz="6" w:space="3" w:color="D6D6D6"/>
                                  </w:divBdr>
                                </w:div>
                                <w:div w:id="1357539965">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193807855">
      <w:bodyDiv w:val="1"/>
      <w:marLeft w:val="0"/>
      <w:marRight w:val="0"/>
      <w:marTop w:val="0"/>
      <w:marBottom w:val="0"/>
      <w:divBdr>
        <w:top w:val="none" w:sz="0" w:space="0" w:color="auto"/>
        <w:left w:val="none" w:sz="0" w:space="0" w:color="auto"/>
        <w:bottom w:val="none" w:sz="0" w:space="0" w:color="auto"/>
        <w:right w:val="none" w:sz="0" w:space="0" w:color="auto"/>
      </w:divBdr>
      <w:divsChild>
        <w:div w:id="881287737">
          <w:marLeft w:val="0"/>
          <w:marRight w:val="0"/>
          <w:marTop w:val="75"/>
          <w:marBottom w:val="0"/>
          <w:divBdr>
            <w:top w:val="none" w:sz="0" w:space="0" w:color="auto"/>
            <w:left w:val="none" w:sz="0" w:space="0" w:color="auto"/>
            <w:bottom w:val="none" w:sz="0" w:space="0" w:color="auto"/>
            <w:right w:val="none" w:sz="0" w:space="0" w:color="auto"/>
          </w:divBdr>
          <w:divsChild>
            <w:div w:id="353070139">
              <w:marLeft w:val="0"/>
              <w:marRight w:val="0"/>
              <w:marTop w:val="0"/>
              <w:marBottom w:val="0"/>
              <w:divBdr>
                <w:top w:val="none" w:sz="0" w:space="0" w:color="auto"/>
                <w:left w:val="none" w:sz="0" w:space="0" w:color="auto"/>
                <w:bottom w:val="none" w:sz="0" w:space="0" w:color="auto"/>
                <w:right w:val="none" w:sz="0" w:space="0" w:color="auto"/>
              </w:divBdr>
              <w:divsChild>
                <w:div w:id="132062561">
                  <w:marLeft w:val="-225"/>
                  <w:marRight w:val="-225"/>
                  <w:marTop w:val="0"/>
                  <w:marBottom w:val="0"/>
                  <w:divBdr>
                    <w:top w:val="none" w:sz="0" w:space="0" w:color="auto"/>
                    <w:left w:val="none" w:sz="0" w:space="0" w:color="auto"/>
                    <w:bottom w:val="none" w:sz="0" w:space="0" w:color="auto"/>
                    <w:right w:val="none" w:sz="0" w:space="0" w:color="auto"/>
                  </w:divBdr>
                  <w:divsChild>
                    <w:div w:id="829828626">
                      <w:marLeft w:val="-225"/>
                      <w:marRight w:val="-225"/>
                      <w:marTop w:val="0"/>
                      <w:marBottom w:val="0"/>
                      <w:divBdr>
                        <w:top w:val="none" w:sz="0" w:space="0" w:color="auto"/>
                        <w:left w:val="none" w:sz="0" w:space="0" w:color="auto"/>
                        <w:bottom w:val="none" w:sz="0" w:space="0" w:color="auto"/>
                        <w:right w:val="none" w:sz="0" w:space="0" w:color="auto"/>
                      </w:divBdr>
                      <w:divsChild>
                        <w:div w:id="1147477195">
                          <w:marLeft w:val="0"/>
                          <w:marRight w:val="0"/>
                          <w:marTop w:val="0"/>
                          <w:marBottom w:val="0"/>
                          <w:divBdr>
                            <w:top w:val="none" w:sz="0" w:space="0" w:color="auto"/>
                            <w:left w:val="none" w:sz="0" w:space="0" w:color="auto"/>
                            <w:bottom w:val="none" w:sz="0" w:space="0" w:color="auto"/>
                            <w:right w:val="none" w:sz="0" w:space="0" w:color="auto"/>
                          </w:divBdr>
                          <w:divsChild>
                            <w:div w:id="1815564232">
                              <w:marLeft w:val="0"/>
                              <w:marRight w:val="0"/>
                              <w:marTop w:val="0"/>
                              <w:marBottom w:val="0"/>
                              <w:divBdr>
                                <w:top w:val="none" w:sz="0" w:space="0" w:color="auto"/>
                                <w:left w:val="none" w:sz="0" w:space="0" w:color="auto"/>
                                <w:bottom w:val="none" w:sz="0" w:space="0" w:color="auto"/>
                                <w:right w:val="none" w:sz="0" w:space="0" w:color="auto"/>
                              </w:divBdr>
                              <w:divsChild>
                                <w:div w:id="1731537146">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 w:id="1214001861">
      <w:bodyDiv w:val="1"/>
      <w:marLeft w:val="0"/>
      <w:marRight w:val="0"/>
      <w:marTop w:val="0"/>
      <w:marBottom w:val="0"/>
      <w:divBdr>
        <w:top w:val="none" w:sz="0" w:space="0" w:color="auto"/>
        <w:left w:val="none" w:sz="0" w:space="0" w:color="auto"/>
        <w:bottom w:val="none" w:sz="0" w:space="0" w:color="auto"/>
        <w:right w:val="none" w:sz="0" w:space="0" w:color="auto"/>
      </w:divBdr>
      <w:divsChild>
        <w:div w:id="1499424794">
          <w:marLeft w:val="0"/>
          <w:marRight w:val="0"/>
          <w:marTop w:val="75"/>
          <w:marBottom w:val="0"/>
          <w:divBdr>
            <w:top w:val="none" w:sz="0" w:space="0" w:color="auto"/>
            <w:left w:val="none" w:sz="0" w:space="0" w:color="auto"/>
            <w:bottom w:val="none" w:sz="0" w:space="0" w:color="auto"/>
            <w:right w:val="none" w:sz="0" w:space="0" w:color="auto"/>
          </w:divBdr>
          <w:divsChild>
            <w:div w:id="1176310924">
              <w:marLeft w:val="0"/>
              <w:marRight w:val="0"/>
              <w:marTop w:val="0"/>
              <w:marBottom w:val="0"/>
              <w:divBdr>
                <w:top w:val="none" w:sz="0" w:space="0" w:color="auto"/>
                <w:left w:val="none" w:sz="0" w:space="0" w:color="auto"/>
                <w:bottom w:val="none" w:sz="0" w:space="0" w:color="auto"/>
                <w:right w:val="none" w:sz="0" w:space="0" w:color="auto"/>
              </w:divBdr>
              <w:divsChild>
                <w:div w:id="476728417">
                  <w:marLeft w:val="-225"/>
                  <w:marRight w:val="-225"/>
                  <w:marTop w:val="0"/>
                  <w:marBottom w:val="0"/>
                  <w:divBdr>
                    <w:top w:val="none" w:sz="0" w:space="0" w:color="auto"/>
                    <w:left w:val="none" w:sz="0" w:space="0" w:color="auto"/>
                    <w:bottom w:val="none" w:sz="0" w:space="0" w:color="auto"/>
                    <w:right w:val="none" w:sz="0" w:space="0" w:color="auto"/>
                  </w:divBdr>
                  <w:divsChild>
                    <w:div w:id="1104229047">
                      <w:marLeft w:val="-225"/>
                      <w:marRight w:val="-225"/>
                      <w:marTop w:val="0"/>
                      <w:marBottom w:val="0"/>
                      <w:divBdr>
                        <w:top w:val="none" w:sz="0" w:space="0" w:color="auto"/>
                        <w:left w:val="none" w:sz="0" w:space="0" w:color="auto"/>
                        <w:bottom w:val="none" w:sz="0" w:space="0" w:color="auto"/>
                        <w:right w:val="none" w:sz="0" w:space="0" w:color="auto"/>
                      </w:divBdr>
                      <w:divsChild>
                        <w:div w:id="217740558">
                          <w:marLeft w:val="0"/>
                          <w:marRight w:val="0"/>
                          <w:marTop w:val="0"/>
                          <w:marBottom w:val="0"/>
                          <w:divBdr>
                            <w:top w:val="none" w:sz="0" w:space="0" w:color="auto"/>
                            <w:left w:val="none" w:sz="0" w:space="0" w:color="auto"/>
                            <w:bottom w:val="none" w:sz="0" w:space="0" w:color="auto"/>
                            <w:right w:val="none" w:sz="0" w:space="0" w:color="auto"/>
                          </w:divBdr>
                          <w:divsChild>
                            <w:div w:id="9310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10747">
      <w:bodyDiv w:val="1"/>
      <w:marLeft w:val="0"/>
      <w:marRight w:val="0"/>
      <w:marTop w:val="0"/>
      <w:marBottom w:val="0"/>
      <w:divBdr>
        <w:top w:val="none" w:sz="0" w:space="0" w:color="auto"/>
        <w:left w:val="none" w:sz="0" w:space="0" w:color="auto"/>
        <w:bottom w:val="none" w:sz="0" w:space="0" w:color="auto"/>
        <w:right w:val="none" w:sz="0" w:space="0" w:color="auto"/>
      </w:divBdr>
      <w:divsChild>
        <w:div w:id="1968201526">
          <w:marLeft w:val="0"/>
          <w:marRight w:val="0"/>
          <w:marTop w:val="75"/>
          <w:marBottom w:val="0"/>
          <w:divBdr>
            <w:top w:val="none" w:sz="0" w:space="0" w:color="auto"/>
            <w:left w:val="none" w:sz="0" w:space="0" w:color="auto"/>
            <w:bottom w:val="none" w:sz="0" w:space="0" w:color="auto"/>
            <w:right w:val="none" w:sz="0" w:space="0" w:color="auto"/>
          </w:divBdr>
          <w:divsChild>
            <w:div w:id="1523398750">
              <w:marLeft w:val="0"/>
              <w:marRight w:val="0"/>
              <w:marTop w:val="0"/>
              <w:marBottom w:val="0"/>
              <w:divBdr>
                <w:top w:val="none" w:sz="0" w:space="0" w:color="auto"/>
                <w:left w:val="none" w:sz="0" w:space="0" w:color="auto"/>
                <w:bottom w:val="none" w:sz="0" w:space="0" w:color="auto"/>
                <w:right w:val="none" w:sz="0" w:space="0" w:color="auto"/>
              </w:divBdr>
              <w:divsChild>
                <w:div w:id="443309829">
                  <w:marLeft w:val="-225"/>
                  <w:marRight w:val="-225"/>
                  <w:marTop w:val="0"/>
                  <w:marBottom w:val="0"/>
                  <w:divBdr>
                    <w:top w:val="none" w:sz="0" w:space="0" w:color="auto"/>
                    <w:left w:val="none" w:sz="0" w:space="0" w:color="auto"/>
                    <w:bottom w:val="none" w:sz="0" w:space="0" w:color="auto"/>
                    <w:right w:val="none" w:sz="0" w:space="0" w:color="auto"/>
                  </w:divBdr>
                  <w:divsChild>
                    <w:div w:id="1322199397">
                      <w:marLeft w:val="-225"/>
                      <w:marRight w:val="-225"/>
                      <w:marTop w:val="0"/>
                      <w:marBottom w:val="0"/>
                      <w:divBdr>
                        <w:top w:val="none" w:sz="0" w:space="0" w:color="auto"/>
                        <w:left w:val="none" w:sz="0" w:space="0" w:color="auto"/>
                        <w:bottom w:val="none" w:sz="0" w:space="0" w:color="auto"/>
                        <w:right w:val="none" w:sz="0" w:space="0" w:color="auto"/>
                      </w:divBdr>
                      <w:divsChild>
                        <w:div w:id="418916463">
                          <w:marLeft w:val="0"/>
                          <w:marRight w:val="0"/>
                          <w:marTop w:val="0"/>
                          <w:marBottom w:val="0"/>
                          <w:divBdr>
                            <w:top w:val="none" w:sz="0" w:space="0" w:color="auto"/>
                            <w:left w:val="none" w:sz="0" w:space="0" w:color="auto"/>
                            <w:bottom w:val="none" w:sz="0" w:space="0" w:color="auto"/>
                            <w:right w:val="none" w:sz="0" w:space="0" w:color="auto"/>
                          </w:divBdr>
                          <w:divsChild>
                            <w:div w:id="3643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055785">
      <w:bodyDiv w:val="1"/>
      <w:marLeft w:val="0"/>
      <w:marRight w:val="0"/>
      <w:marTop w:val="0"/>
      <w:marBottom w:val="0"/>
      <w:divBdr>
        <w:top w:val="none" w:sz="0" w:space="0" w:color="auto"/>
        <w:left w:val="none" w:sz="0" w:space="0" w:color="auto"/>
        <w:bottom w:val="none" w:sz="0" w:space="0" w:color="auto"/>
        <w:right w:val="none" w:sz="0" w:space="0" w:color="auto"/>
      </w:divBdr>
      <w:divsChild>
        <w:div w:id="143593925">
          <w:marLeft w:val="0"/>
          <w:marRight w:val="0"/>
          <w:marTop w:val="0"/>
          <w:marBottom w:val="0"/>
          <w:divBdr>
            <w:top w:val="none" w:sz="0" w:space="0" w:color="auto"/>
            <w:left w:val="none" w:sz="0" w:space="0" w:color="auto"/>
            <w:bottom w:val="none" w:sz="0" w:space="0" w:color="auto"/>
            <w:right w:val="none" w:sz="0" w:space="0" w:color="auto"/>
          </w:divBdr>
          <w:divsChild>
            <w:div w:id="365565113">
              <w:marLeft w:val="0"/>
              <w:marRight w:val="0"/>
              <w:marTop w:val="0"/>
              <w:marBottom w:val="0"/>
              <w:divBdr>
                <w:top w:val="none" w:sz="0" w:space="0" w:color="auto"/>
                <w:left w:val="none" w:sz="0" w:space="0" w:color="auto"/>
                <w:bottom w:val="none" w:sz="0" w:space="0" w:color="auto"/>
                <w:right w:val="none" w:sz="0" w:space="0" w:color="auto"/>
              </w:divBdr>
              <w:divsChild>
                <w:div w:id="1290744169">
                  <w:marLeft w:val="0"/>
                  <w:marRight w:val="0"/>
                  <w:marTop w:val="0"/>
                  <w:marBottom w:val="0"/>
                  <w:divBdr>
                    <w:top w:val="none" w:sz="0" w:space="0" w:color="auto"/>
                    <w:left w:val="none" w:sz="0" w:space="0" w:color="auto"/>
                    <w:bottom w:val="none" w:sz="0" w:space="0" w:color="auto"/>
                    <w:right w:val="none" w:sz="0" w:space="0" w:color="auto"/>
                  </w:divBdr>
                  <w:divsChild>
                    <w:div w:id="958292207">
                      <w:marLeft w:val="0"/>
                      <w:marRight w:val="0"/>
                      <w:marTop w:val="0"/>
                      <w:marBottom w:val="0"/>
                      <w:divBdr>
                        <w:top w:val="none" w:sz="0" w:space="0" w:color="auto"/>
                        <w:left w:val="none" w:sz="0" w:space="0" w:color="auto"/>
                        <w:bottom w:val="none" w:sz="0" w:space="0" w:color="auto"/>
                        <w:right w:val="none" w:sz="0" w:space="0" w:color="auto"/>
                      </w:divBdr>
                      <w:divsChild>
                        <w:div w:id="15915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7923">
      <w:bodyDiv w:val="1"/>
      <w:marLeft w:val="0"/>
      <w:marRight w:val="0"/>
      <w:marTop w:val="0"/>
      <w:marBottom w:val="0"/>
      <w:divBdr>
        <w:top w:val="none" w:sz="0" w:space="0" w:color="auto"/>
        <w:left w:val="none" w:sz="0" w:space="0" w:color="auto"/>
        <w:bottom w:val="none" w:sz="0" w:space="0" w:color="auto"/>
        <w:right w:val="none" w:sz="0" w:space="0" w:color="auto"/>
      </w:divBdr>
      <w:divsChild>
        <w:div w:id="1517306790">
          <w:marLeft w:val="0"/>
          <w:marRight w:val="0"/>
          <w:marTop w:val="75"/>
          <w:marBottom w:val="0"/>
          <w:divBdr>
            <w:top w:val="none" w:sz="0" w:space="0" w:color="auto"/>
            <w:left w:val="none" w:sz="0" w:space="0" w:color="auto"/>
            <w:bottom w:val="none" w:sz="0" w:space="0" w:color="auto"/>
            <w:right w:val="none" w:sz="0" w:space="0" w:color="auto"/>
          </w:divBdr>
          <w:divsChild>
            <w:div w:id="13266994">
              <w:marLeft w:val="0"/>
              <w:marRight w:val="0"/>
              <w:marTop w:val="0"/>
              <w:marBottom w:val="0"/>
              <w:divBdr>
                <w:top w:val="none" w:sz="0" w:space="0" w:color="auto"/>
                <w:left w:val="none" w:sz="0" w:space="0" w:color="auto"/>
                <w:bottom w:val="none" w:sz="0" w:space="0" w:color="auto"/>
                <w:right w:val="none" w:sz="0" w:space="0" w:color="auto"/>
              </w:divBdr>
              <w:divsChild>
                <w:div w:id="332338191">
                  <w:marLeft w:val="-225"/>
                  <w:marRight w:val="-225"/>
                  <w:marTop w:val="0"/>
                  <w:marBottom w:val="0"/>
                  <w:divBdr>
                    <w:top w:val="none" w:sz="0" w:space="0" w:color="auto"/>
                    <w:left w:val="none" w:sz="0" w:space="0" w:color="auto"/>
                    <w:bottom w:val="none" w:sz="0" w:space="0" w:color="auto"/>
                    <w:right w:val="none" w:sz="0" w:space="0" w:color="auto"/>
                  </w:divBdr>
                  <w:divsChild>
                    <w:div w:id="28381005">
                      <w:marLeft w:val="-225"/>
                      <w:marRight w:val="-225"/>
                      <w:marTop w:val="0"/>
                      <w:marBottom w:val="0"/>
                      <w:divBdr>
                        <w:top w:val="none" w:sz="0" w:space="0" w:color="auto"/>
                        <w:left w:val="none" w:sz="0" w:space="0" w:color="auto"/>
                        <w:bottom w:val="none" w:sz="0" w:space="0" w:color="auto"/>
                        <w:right w:val="none" w:sz="0" w:space="0" w:color="auto"/>
                      </w:divBdr>
                      <w:divsChild>
                        <w:div w:id="1752578676">
                          <w:marLeft w:val="0"/>
                          <w:marRight w:val="0"/>
                          <w:marTop w:val="0"/>
                          <w:marBottom w:val="0"/>
                          <w:divBdr>
                            <w:top w:val="none" w:sz="0" w:space="0" w:color="auto"/>
                            <w:left w:val="none" w:sz="0" w:space="0" w:color="auto"/>
                            <w:bottom w:val="none" w:sz="0" w:space="0" w:color="auto"/>
                            <w:right w:val="none" w:sz="0" w:space="0" w:color="auto"/>
                          </w:divBdr>
                          <w:divsChild>
                            <w:div w:id="1407653432">
                              <w:marLeft w:val="0"/>
                              <w:marRight w:val="0"/>
                              <w:marTop w:val="0"/>
                              <w:marBottom w:val="0"/>
                              <w:divBdr>
                                <w:top w:val="none" w:sz="0" w:space="0" w:color="auto"/>
                                <w:left w:val="none" w:sz="0" w:space="0" w:color="auto"/>
                                <w:bottom w:val="none" w:sz="0" w:space="0" w:color="auto"/>
                                <w:right w:val="none" w:sz="0" w:space="0" w:color="auto"/>
                              </w:divBdr>
                              <w:divsChild>
                                <w:div w:id="96111242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49072">
      <w:bodyDiv w:val="1"/>
      <w:marLeft w:val="0"/>
      <w:marRight w:val="0"/>
      <w:marTop w:val="0"/>
      <w:marBottom w:val="0"/>
      <w:divBdr>
        <w:top w:val="none" w:sz="0" w:space="0" w:color="auto"/>
        <w:left w:val="none" w:sz="0" w:space="0" w:color="auto"/>
        <w:bottom w:val="none" w:sz="0" w:space="0" w:color="auto"/>
        <w:right w:val="none" w:sz="0" w:space="0" w:color="auto"/>
      </w:divBdr>
      <w:divsChild>
        <w:div w:id="313721975">
          <w:marLeft w:val="0"/>
          <w:marRight w:val="0"/>
          <w:marTop w:val="75"/>
          <w:marBottom w:val="0"/>
          <w:divBdr>
            <w:top w:val="none" w:sz="0" w:space="0" w:color="auto"/>
            <w:left w:val="none" w:sz="0" w:space="0" w:color="auto"/>
            <w:bottom w:val="none" w:sz="0" w:space="0" w:color="auto"/>
            <w:right w:val="none" w:sz="0" w:space="0" w:color="auto"/>
          </w:divBdr>
          <w:divsChild>
            <w:div w:id="1806311960">
              <w:marLeft w:val="0"/>
              <w:marRight w:val="0"/>
              <w:marTop w:val="0"/>
              <w:marBottom w:val="0"/>
              <w:divBdr>
                <w:top w:val="none" w:sz="0" w:space="0" w:color="auto"/>
                <w:left w:val="none" w:sz="0" w:space="0" w:color="auto"/>
                <w:bottom w:val="none" w:sz="0" w:space="0" w:color="auto"/>
                <w:right w:val="none" w:sz="0" w:space="0" w:color="auto"/>
              </w:divBdr>
              <w:divsChild>
                <w:div w:id="692608937">
                  <w:marLeft w:val="-225"/>
                  <w:marRight w:val="-225"/>
                  <w:marTop w:val="0"/>
                  <w:marBottom w:val="0"/>
                  <w:divBdr>
                    <w:top w:val="none" w:sz="0" w:space="0" w:color="auto"/>
                    <w:left w:val="none" w:sz="0" w:space="0" w:color="auto"/>
                    <w:bottom w:val="none" w:sz="0" w:space="0" w:color="auto"/>
                    <w:right w:val="none" w:sz="0" w:space="0" w:color="auto"/>
                  </w:divBdr>
                  <w:divsChild>
                    <w:div w:id="1151407493">
                      <w:marLeft w:val="-225"/>
                      <w:marRight w:val="-225"/>
                      <w:marTop w:val="0"/>
                      <w:marBottom w:val="0"/>
                      <w:divBdr>
                        <w:top w:val="none" w:sz="0" w:space="0" w:color="auto"/>
                        <w:left w:val="none" w:sz="0" w:space="0" w:color="auto"/>
                        <w:bottom w:val="none" w:sz="0" w:space="0" w:color="auto"/>
                        <w:right w:val="none" w:sz="0" w:space="0" w:color="auto"/>
                      </w:divBdr>
                      <w:divsChild>
                        <w:div w:id="1287663017">
                          <w:marLeft w:val="0"/>
                          <w:marRight w:val="0"/>
                          <w:marTop w:val="0"/>
                          <w:marBottom w:val="0"/>
                          <w:divBdr>
                            <w:top w:val="none" w:sz="0" w:space="0" w:color="auto"/>
                            <w:left w:val="none" w:sz="0" w:space="0" w:color="auto"/>
                            <w:bottom w:val="none" w:sz="0" w:space="0" w:color="auto"/>
                            <w:right w:val="none" w:sz="0" w:space="0" w:color="auto"/>
                          </w:divBdr>
                          <w:divsChild>
                            <w:div w:id="757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19747">
      <w:bodyDiv w:val="1"/>
      <w:marLeft w:val="0"/>
      <w:marRight w:val="0"/>
      <w:marTop w:val="0"/>
      <w:marBottom w:val="0"/>
      <w:divBdr>
        <w:top w:val="none" w:sz="0" w:space="0" w:color="auto"/>
        <w:left w:val="none" w:sz="0" w:space="0" w:color="auto"/>
        <w:bottom w:val="none" w:sz="0" w:space="0" w:color="auto"/>
        <w:right w:val="none" w:sz="0" w:space="0" w:color="auto"/>
      </w:divBdr>
    </w:div>
    <w:div w:id="1485047916">
      <w:bodyDiv w:val="1"/>
      <w:marLeft w:val="0"/>
      <w:marRight w:val="0"/>
      <w:marTop w:val="0"/>
      <w:marBottom w:val="0"/>
      <w:divBdr>
        <w:top w:val="none" w:sz="0" w:space="0" w:color="auto"/>
        <w:left w:val="none" w:sz="0" w:space="0" w:color="auto"/>
        <w:bottom w:val="none" w:sz="0" w:space="0" w:color="auto"/>
        <w:right w:val="none" w:sz="0" w:space="0" w:color="auto"/>
      </w:divBdr>
      <w:divsChild>
        <w:div w:id="204759539">
          <w:marLeft w:val="0"/>
          <w:marRight w:val="0"/>
          <w:marTop w:val="75"/>
          <w:marBottom w:val="0"/>
          <w:divBdr>
            <w:top w:val="none" w:sz="0" w:space="0" w:color="auto"/>
            <w:left w:val="none" w:sz="0" w:space="0" w:color="auto"/>
            <w:bottom w:val="none" w:sz="0" w:space="0" w:color="auto"/>
            <w:right w:val="none" w:sz="0" w:space="0" w:color="auto"/>
          </w:divBdr>
          <w:divsChild>
            <w:div w:id="1399674469">
              <w:marLeft w:val="0"/>
              <w:marRight w:val="0"/>
              <w:marTop w:val="0"/>
              <w:marBottom w:val="0"/>
              <w:divBdr>
                <w:top w:val="none" w:sz="0" w:space="0" w:color="auto"/>
                <w:left w:val="none" w:sz="0" w:space="0" w:color="auto"/>
                <w:bottom w:val="none" w:sz="0" w:space="0" w:color="auto"/>
                <w:right w:val="none" w:sz="0" w:space="0" w:color="auto"/>
              </w:divBdr>
              <w:divsChild>
                <w:div w:id="2120560715">
                  <w:marLeft w:val="-225"/>
                  <w:marRight w:val="-225"/>
                  <w:marTop w:val="0"/>
                  <w:marBottom w:val="0"/>
                  <w:divBdr>
                    <w:top w:val="none" w:sz="0" w:space="0" w:color="auto"/>
                    <w:left w:val="none" w:sz="0" w:space="0" w:color="auto"/>
                    <w:bottom w:val="none" w:sz="0" w:space="0" w:color="auto"/>
                    <w:right w:val="none" w:sz="0" w:space="0" w:color="auto"/>
                  </w:divBdr>
                  <w:divsChild>
                    <w:div w:id="858160874">
                      <w:marLeft w:val="-225"/>
                      <w:marRight w:val="-225"/>
                      <w:marTop w:val="0"/>
                      <w:marBottom w:val="0"/>
                      <w:divBdr>
                        <w:top w:val="none" w:sz="0" w:space="0" w:color="auto"/>
                        <w:left w:val="none" w:sz="0" w:space="0" w:color="auto"/>
                        <w:bottom w:val="none" w:sz="0" w:space="0" w:color="auto"/>
                        <w:right w:val="none" w:sz="0" w:space="0" w:color="auto"/>
                      </w:divBdr>
                      <w:divsChild>
                        <w:div w:id="877284225">
                          <w:marLeft w:val="0"/>
                          <w:marRight w:val="0"/>
                          <w:marTop w:val="0"/>
                          <w:marBottom w:val="0"/>
                          <w:divBdr>
                            <w:top w:val="none" w:sz="0" w:space="0" w:color="auto"/>
                            <w:left w:val="none" w:sz="0" w:space="0" w:color="auto"/>
                            <w:bottom w:val="none" w:sz="0" w:space="0" w:color="auto"/>
                            <w:right w:val="none" w:sz="0" w:space="0" w:color="auto"/>
                          </w:divBdr>
                          <w:divsChild>
                            <w:div w:id="7266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407788">
      <w:bodyDiv w:val="1"/>
      <w:marLeft w:val="0"/>
      <w:marRight w:val="0"/>
      <w:marTop w:val="0"/>
      <w:marBottom w:val="0"/>
      <w:divBdr>
        <w:top w:val="none" w:sz="0" w:space="0" w:color="auto"/>
        <w:left w:val="none" w:sz="0" w:space="0" w:color="auto"/>
        <w:bottom w:val="none" w:sz="0" w:space="0" w:color="auto"/>
        <w:right w:val="none" w:sz="0" w:space="0" w:color="auto"/>
      </w:divBdr>
      <w:divsChild>
        <w:div w:id="1897206945">
          <w:marLeft w:val="0"/>
          <w:marRight w:val="0"/>
          <w:marTop w:val="75"/>
          <w:marBottom w:val="0"/>
          <w:divBdr>
            <w:top w:val="none" w:sz="0" w:space="0" w:color="auto"/>
            <w:left w:val="none" w:sz="0" w:space="0" w:color="auto"/>
            <w:bottom w:val="none" w:sz="0" w:space="0" w:color="auto"/>
            <w:right w:val="none" w:sz="0" w:space="0" w:color="auto"/>
          </w:divBdr>
          <w:divsChild>
            <w:div w:id="1285118595">
              <w:marLeft w:val="0"/>
              <w:marRight w:val="0"/>
              <w:marTop w:val="0"/>
              <w:marBottom w:val="0"/>
              <w:divBdr>
                <w:top w:val="none" w:sz="0" w:space="0" w:color="auto"/>
                <w:left w:val="none" w:sz="0" w:space="0" w:color="auto"/>
                <w:bottom w:val="none" w:sz="0" w:space="0" w:color="auto"/>
                <w:right w:val="none" w:sz="0" w:space="0" w:color="auto"/>
              </w:divBdr>
              <w:divsChild>
                <w:div w:id="887255710">
                  <w:marLeft w:val="-225"/>
                  <w:marRight w:val="-225"/>
                  <w:marTop w:val="0"/>
                  <w:marBottom w:val="0"/>
                  <w:divBdr>
                    <w:top w:val="none" w:sz="0" w:space="0" w:color="auto"/>
                    <w:left w:val="none" w:sz="0" w:space="0" w:color="auto"/>
                    <w:bottom w:val="none" w:sz="0" w:space="0" w:color="auto"/>
                    <w:right w:val="none" w:sz="0" w:space="0" w:color="auto"/>
                  </w:divBdr>
                  <w:divsChild>
                    <w:div w:id="8261094">
                      <w:marLeft w:val="-225"/>
                      <w:marRight w:val="-225"/>
                      <w:marTop w:val="0"/>
                      <w:marBottom w:val="0"/>
                      <w:divBdr>
                        <w:top w:val="none" w:sz="0" w:space="0" w:color="auto"/>
                        <w:left w:val="none" w:sz="0" w:space="0" w:color="auto"/>
                        <w:bottom w:val="none" w:sz="0" w:space="0" w:color="auto"/>
                        <w:right w:val="none" w:sz="0" w:space="0" w:color="auto"/>
                      </w:divBdr>
                      <w:divsChild>
                        <w:div w:id="785662113">
                          <w:marLeft w:val="0"/>
                          <w:marRight w:val="0"/>
                          <w:marTop w:val="0"/>
                          <w:marBottom w:val="0"/>
                          <w:divBdr>
                            <w:top w:val="none" w:sz="0" w:space="0" w:color="auto"/>
                            <w:left w:val="none" w:sz="0" w:space="0" w:color="auto"/>
                            <w:bottom w:val="none" w:sz="0" w:space="0" w:color="auto"/>
                            <w:right w:val="none" w:sz="0" w:space="0" w:color="auto"/>
                          </w:divBdr>
                          <w:divsChild>
                            <w:div w:id="16221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10609">
      <w:bodyDiv w:val="1"/>
      <w:marLeft w:val="0"/>
      <w:marRight w:val="0"/>
      <w:marTop w:val="0"/>
      <w:marBottom w:val="0"/>
      <w:divBdr>
        <w:top w:val="none" w:sz="0" w:space="0" w:color="auto"/>
        <w:left w:val="none" w:sz="0" w:space="0" w:color="auto"/>
        <w:bottom w:val="none" w:sz="0" w:space="0" w:color="auto"/>
        <w:right w:val="none" w:sz="0" w:space="0" w:color="auto"/>
      </w:divBdr>
      <w:divsChild>
        <w:div w:id="818762597">
          <w:marLeft w:val="0"/>
          <w:marRight w:val="0"/>
          <w:marTop w:val="75"/>
          <w:marBottom w:val="0"/>
          <w:divBdr>
            <w:top w:val="none" w:sz="0" w:space="0" w:color="auto"/>
            <w:left w:val="none" w:sz="0" w:space="0" w:color="auto"/>
            <w:bottom w:val="none" w:sz="0" w:space="0" w:color="auto"/>
            <w:right w:val="none" w:sz="0" w:space="0" w:color="auto"/>
          </w:divBdr>
          <w:divsChild>
            <w:div w:id="1468280403">
              <w:marLeft w:val="0"/>
              <w:marRight w:val="0"/>
              <w:marTop w:val="0"/>
              <w:marBottom w:val="0"/>
              <w:divBdr>
                <w:top w:val="none" w:sz="0" w:space="0" w:color="auto"/>
                <w:left w:val="none" w:sz="0" w:space="0" w:color="auto"/>
                <w:bottom w:val="none" w:sz="0" w:space="0" w:color="auto"/>
                <w:right w:val="none" w:sz="0" w:space="0" w:color="auto"/>
              </w:divBdr>
              <w:divsChild>
                <w:div w:id="756289299">
                  <w:marLeft w:val="-225"/>
                  <w:marRight w:val="-225"/>
                  <w:marTop w:val="0"/>
                  <w:marBottom w:val="0"/>
                  <w:divBdr>
                    <w:top w:val="none" w:sz="0" w:space="0" w:color="auto"/>
                    <w:left w:val="none" w:sz="0" w:space="0" w:color="auto"/>
                    <w:bottom w:val="none" w:sz="0" w:space="0" w:color="auto"/>
                    <w:right w:val="none" w:sz="0" w:space="0" w:color="auto"/>
                  </w:divBdr>
                  <w:divsChild>
                    <w:div w:id="802040633">
                      <w:marLeft w:val="-225"/>
                      <w:marRight w:val="-225"/>
                      <w:marTop w:val="0"/>
                      <w:marBottom w:val="0"/>
                      <w:divBdr>
                        <w:top w:val="none" w:sz="0" w:space="0" w:color="auto"/>
                        <w:left w:val="none" w:sz="0" w:space="0" w:color="auto"/>
                        <w:bottom w:val="none" w:sz="0" w:space="0" w:color="auto"/>
                        <w:right w:val="none" w:sz="0" w:space="0" w:color="auto"/>
                      </w:divBdr>
                      <w:divsChild>
                        <w:div w:id="158623305">
                          <w:marLeft w:val="0"/>
                          <w:marRight w:val="0"/>
                          <w:marTop w:val="0"/>
                          <w:marBottom w:val="0"/>
                          <w:divBdr>
                            <w:top w:val="none" w:sz="0" w:space="0" w:color="auto"/>
                            <w:left w:val="none" w:sz="0" w:space="0" w:color="auto"/>
                            <w:bottom w:val="none" w:sz="0" w:space="0" w:color="auto"/>
                            <w:right w:val="none" w:sz="0" w:space="0" w:color="auto"/>
                          </w:divBdr>
                          <w:divsChild>
                            <w:div w:id="65153117">
                              <w:marLeft w:val="0"/>
                              <w:marRight w:val="0"/>
                              <w:marTop w:val="0"/>
                              <w:marBottom w:val="0"/>
                              <w:divBdr>
                                <w:top w:val="none" w:sz="0" w:space="0" w:color="auto"/>
                                <w:left w:val="none" w:sz="0" w:space="0" w:color="auto"/>
                                <w:bottom w:val="none" w:sz="0" w:space="0" w:color="auto"/>
                                <w:right w:val="none" w:sz="0" w:space="0" w:color="auto"/>
                              </w:divBdr>
                              <w:divsChild>
                                <w:div w:id="42406682">
                                  <w:blockQuote w:val="1"/>
                                  <w:marLeft w:val="300"/>
                                  <w:marRight w:val="720"/>
                                  <w:marTop w:val="100"/>
                                  <w:marBottom w:val="100"/>
                                  <w:divBdr>
                                    <w:top w:val="none" w:sz="0" w:space="0" w:color="auto"/>
                                    <w:left w:val="none" w:sz="0" w:space="0" w:color="auto"/>
                                    <w:bottom w:val="none" w:sz="0" w:space="0" w:color="auto"/>
                                    <w:right w:val="none" w:sz="0" w:space="0" w:color="auto"/>
                                  </w:divBdr>
                                </w:div>
                                <w:div w:id="1209683762">
                                  <w:blockQuote w:val="1"/>
                                  <w:marLeft w:val="300"/>
                                  <w:marRight w:val="720"/>
                                  <w:marTop w:val="100"/>
                                  <w:marBottom w:val="100"/>
                                  <w:divBdr>
                                    <w:top w:val="none" w:sz="0" w:space="0" w:color="auto"/>
                                    <w:left w:val="none" w:sz="0" w:space="0" w:color="auto"/>
                                    <w:bottom w:val="none" w:sz="0" w:space="0" w:color="auto"/>
                                    <w:right w:val="none" w:sz="0" w:space="0" w:color="auto"/>
                                  </w:divBdr>
                                </w:div>
                                <w:div w:id="725955290">
                                  <w:blockQuote w:val="1"/>
                                  <w:marLeft w:val="300"/>
                                  <w:marRight w:val="720"/>
                                  <w:marTop w:val="100"/>
                                  <w:marBottom w:val="100"/>
                                  <w:divBdr>
                                    <w:top w:val="none" w:sz="0" w:space="0" w:color="auto"/>
                                    <w:left w:val="none" w:sz="0" w:space="0" w:color="auto"/>
                                    <w:bottom w:val="none" w:sz="0" w:space="0" w:color="auto"/>
                                    <w:right w:val="none" w:sz="0" w:space="0" w:color="auto"/>
                                  </w:divBdr>
                                </w:div>
                                <w:div w:id="1010567577">
                                  <w:blockQuote w:val="1"/>
                                  <w:marLeft w:val="300"/>
                                  <w:marRight w:val="720"/>
                                  <w:marTop w:val="100"/>
                                  <w:marBottom w:val="100"/>
                                  <w:divBdr>
                                    <w:top w:val="none" w:sz="0" w:space="0" w:color="auto"/>
                                    <w:left w:val="none" w:sz="0" w:space="0" w:color="auto"/>
                                    <w:bottom w:val="none" w:sz="0" w:space="0" w:color="auto"/>
                                    <w:right w:val="none" w:sz="0" w:space="0" w:color="auto"/>
                                  </w:divBdr>
                                </w:div>
                                <w:div w:id="1031421508">
                                  <w:blockQuote w:val="1"/>
                                  <w:marLeft w:val="300"/>
                                  <w:marRight w:val="720"/>
                                  <w:marTop w:val="100"/>
                                  <w:marBottom w:val="100"/>
                                  <w:divBdr>
                                    <w:top w:val="none" w:sz="0" w:space="0" w:color="auto"/>
                                    <w:left w:val="none" w:sz="0" w:space="0" w:color="auto"/>
                                    <w:bottom w:val="none" w:sz="0" w:space="0" w:color="auto"/>
                                    <w:right w:val="none" w:sz="0" w:space="0" w:color="auto"/>
                                  </w:divBdr>
                                </w:div>
                                <w:div w:id="1564826934">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83571">
      <w:bodyDiv w:val="1"/>
      <w:marLeft w:val="0"/>
      <w:marRight w:val="0"/>
      <w:marTop w:val="0"/>
      <w:marBottom w:val="0"/>
      <w:divBdr>
        <w:top w:val="none" w:sz="0" w:space="0" w:color="auto"/>
        <w:left w:val="none" w:sz="0" w:space="0" w:color="auto"/>
        <w:bottom w:val="none" w:sz="0" w:space="0" w:color="auto"/>
        <w:right w:val="none" w:sz="0" w:space="0" w:color="auto"/>
      </w:divBdr>
      <w:divsChild>
        <w:div w:id="1360736946">
          <w:marLeft w:val="0"/>
          <w:marRight w:val="0"/>
          <w:marTop w:val="75"/>
          <w:marBottom w:val="0"/>
          <w:divBdr>
            <w:top w:val="none" w:sz="0" w:space="0" w:color="auto"/>
            <w:left w:val="none" w:sz="0" w:space="0" w:color="auto"/>
            <w:bottom w:val="none" w:sz="0" w:space="0" w:color="auto"/>
            <w:right w:val="none" w:sz="0" w:space="0" w:color="auto"/>
          </w:divBdr>
          <w:divsChild>
            <w:div w:id="667946614">
              <w:marLeft w:val="0"/>
              <w:marRight w:val="0"/>
              <w:marTop w:val="0"/>
              <w:marBottom w:val="0"/>
              <w:divBdr>
                <w:top w:val="none" w:sz="0" w:space="0" w:color="auto"/>
                <w:left w:val="none" w:sz="0" w:space="0" w:color="auto"/>
                <w:bottom w:val="none" w:sz="0" w:space="0" w:color="auto"/>
                <w:right w:val="none" w:sz="0" w:space="0" w:color="auto"/>
              </w:divBdr>
              <w:divsChild>
                <w:div w:id="1112749474">
                  <w:marLeft w:val="-225"/>
                  <w:marRight w:val="-225"/>
                  <w:marTop w:val="0"/>
                  <w:marBottom w:val="0"/>
                  <w:divBdr>
                    <w:top w:val="none" w:sz="0" w:space="0" w:color="auto"/>
                    <w:left w:val="none" w:sz="0" w:space="0" w:color="auto"/>
                    <w:bottom w:val="none" w:sz="0" w:space="0" w:color="auto"/>
                    <w:right w:val="none" w:sz="0" w:space="0" w:color="auto"/>
                  </w:divBdr>
                  <w:divsChild>
                    <w:div w:id="546338819">
                      <w:marLeft w:val="-225"/>
                      <w:marRight w:val="-225"/>
                      <w:marTop w:val="0"/>
                      <w:marBottom w:val="0"/>
                      <w:divBdr>
                        <w:top w:val="none" w:sz="0" w:space="0" w:color="auto"/>
                        <w:left w:val="none" w:sz="0" w:space="0" w:color="auto"/>
                        <w:bottom w:val="none" w:sz="0" w:space="0" w:color="auto"/>
                        <w:right w:val="none" w:sz="0" w:space="0" w:color="auto"/>
                      </w:divBdr>
                      <w:divsChild>
                        <w:div w:id="1718771739">
                          <w:marLeft w:val="0"/>
                          <w:marRight w:val="0"/>
                          <w:marTop w:val="0"/>
                          <w:marBottom w:val="0"/>
                          <w:divBdr>
                            <w:top w:val="none" w:sz="0" w:space="0" w:color="auto"/>
                            <w:left w:val="none" w:sz="0" w:space="0" w:color="auto"/>
                            <w:bottom w:val="none" w:sz="0" w:space="0" w:color="auto"/>
                            <w:right w:val="none" w:sz="0" w:space="0" w:color="auto"/>
                          </w:divBdr>
                          <w:divsChild>
                            <w:div w:id="1732579518">
                              <w:marLeft w:val="0"/>
                              <w:marRight w:val="0"/>
                              <w:marTop w:val="0"/>
                              <w:marBottom w:val="0"/>
                              <w:divBdr>
                                <w:top w:val="none" w:sz="0" w:space="0" w:color="auto"/>
                                <w:left w:val="none" w:sz="0" w:space="0" w:color="auto"/>
                                <w:bottom w:val="none" w:sz="0" w:space="0" w:color="auto"/>
                                <w:right w:val="none" w:sz="0" w:space="0" w:color="auto"/>
                              </w:divBdr>
                              <w:divsChild>
                                <w:div w:id="181614439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9405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76">
          <w:marLeft w:val="0"/>
          <w:marRight w:val="0"/>
          <w:marTop w:val="0"/>
          <w:marBottom w:val="0"/>
          <w:divBdr>
            <w:top w:val="none" w:sz="0" w:space="0" w:color="auto"/>
            <w:left w:val="none" w:sz="0" w:space="0" w:color="auto"/>
            <w:bottom w:val="none" w:sz="0" w:space="0" w:color="auto"/>
            <w:right w:val="none" w:sz="0" w:space="0" w:color="auto"/>
          </w:divBdr>
          <w:divsChild>
            <w:div w:id="769857029">
              <w:marLeft w:val="300"/>
              <w:marRight w:val="300"/>
              <w:marTop w:val="300"/>
              <w:marBottom w:val="0"/>
              <w:divBdr>
                <w:top w:val="none" w:sz="0" w:space="0" w:color="auto"/>
                <w:left w:val="none" w:sz="0" w:space="0" w:color="auto"/>
                <w:bottom w:val="none" w:sz="0" w:space="0" w:color="auto"/>
                <w:right w:val="none" w:sz="0" w:space="0" w:color="auto"/>
              </w:divBdr>
              <w:divsChild>
                <w:div w:id="1827893235">
                  <w:marLeft w:val="0"/>
                  <w:marRight w:val="0"/>
                  <w:marTop w:val="0"/>
                  <w:marBottom w:val="0"/>
                  <w:divBdr>
                    <w:top w:val="none" w:sz="0" w:space="0" w:color="auto"/>
                    <w:left w:val="none" w:sz="0" w:space="0" w:color="auto"/>
                    <w:bottom w:val="none" w:sz="0" w:space="0" w:color="auto"/>
                    <w:right w:val="none" w:sz="0" w:space="0" w:color="auto"/>
                  </w:divBdr>
                  <w:divsChild>
                    <w:div w:id="1129057717">
                      <w:marLeft w:val="0"/>
                      <w:marRight w:val="0"/>
                      <w:marTop w:val="0"/>
                      <w:marBottom w:val="0"/>
                      <w:divBdr>
                        <w:top w:val="none" w:sz="0" w:space="0" w:color="auto"/>
                        <w:left w:val="none" w:sz="0" w:space="0" w:color="auto"/>
                        <w:bottom w:val="none" w:sz="0" w:space="0" w:color="auto"/>
                        <w:right w:val="none" w:sz="0" w:space="0" w:color="auto"/>
                      </w:divBdr>
                      <w:divsChild>
                        <w:div w:id="375784400">
                          <w:marLeft w:val="0"/>
                          <w:marRight w:val="0"/>
                          <w:marTop w:val="0"/>
                          <w:marBottom w:val="0"/>
                          <w:divBdr>
                            <w:top w:val="none" w:sz="0" w:space="0" w:color="auto"/>
                            <w:left w:val="none" w:sz="0" w:space="0" w:color="auto"/>
                            <w:bottom w:val="none" w:sz="0" w:space="0" w:color="auto"/>
                            <w:right w:val="none" w:sz="0" w:space="0" w:color="auto"/>
                          </w:divBdr>
                          <w:divsChild>
                            <w:div w:id="1319924002">
                              <w:marLeft w:val="300"/>
                              <w:marRight w:val="300"/>
                              <w:marTop w:val="0"/>
                              <w:marBottom w:val="0"/>
                              <w:divBdr>
                                <w:top w:val="none" w:sz="0" w:space="0" w:color="auto"/>
                                <w:left w:val="none" w:sz="0" w:space="0" w:color="auto"/>
                                <w:bottom w:val="none" w:sz="0" w:space="0" w:color="auto"/>
                                <w:right w:val="none" w:sz="0" w:space="0" w:color="auto"/>
                              </w:divBdr>
                              <w:divsChild>
                                <w:div w:id="953555217">
                                  <w:marLeft w:val="0"/>
                                  <w:marRight w:val="0"/>
                                  <w:marTop w:val="0"/>
                                  <w:marBottom w:val="0"/>
                                  <w:divBdr>
                                    <w:top w:val="none" w:sz="0" w:space="0" w:color="auto"/>
                                    <w:left w:val="none" w:sz="0" w:space="0" w:color="auto"/>
                                    <w:bottom w:val="none" w:sz="0" w:space="0" w:color="auto"/>
                                    <w:right w:val="none" w:sz="0" w:space="0" w:color="auto"/>
                                  </w:divBdr>
                                </w:div>
                                <w:div w:id="147601774">
                                  <w:marLeft w:val="0"/>
                                  <w:marRight w:val="0"/>
                                  <w:marTop w:val="0"/>
                                  <w:marBottom w:val="0"/>
                                  <w:divBdr>
                                    <w:top w:val="single" w:sz="6" w:space="4" w:color="E3E3E3"/>
                                    <w:left w:val="none" w:sz="0" w:space="0" w:color="auto"/>
                                    <w:bottom w:val="none" w:sz="0" w:space="0" w:color="auto"/>
                                    <w:right w:val="none" w:sz="0" w:space="0" w:color="auto"/>
                                  </w:divBdr>
                                  <w:divsChild>
                                    <w:div w:id="1032224670">
                                      <w:marLeft w:val="0"/>
                                      <w:marRight w:val="0"/>
                                      <w:marTop w:val="0"/>
                                      <w:marBottom w:val="0"/>
                                      <w:divBdr>
                                        <w:top w:val="none" w:sz="0" w:space="0" w:color="auto"/>
                                        <w:left w:val="none" w:sz="0" w:space="0" w:color="auto"/>
                                        <w:bottom w:val="none" w:sz="0" w:space="0" w:color="auto"/>
                                        <w:right w:val="none" w:sz="0" w:space="0" w:color="auto"/>
                                      </w:divBdr>
                                    </w:div>
                                    <w:div w:id="20168096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8572433">
                              <w:marLeft w:val="300"/>
                              <w:marRight w:val="300"/>
                              <w:marTop w:val="0"/>
                              <w:marBottom w:val="0"/>
                              <w:divBdr>
                                <w:top w:val="none" w:sz="0" w:space="0" w:color="auto"/>
                                <w:left w:val="none" w:sz="0" w:space="0" w:color="auto"/>
                                <w:bottom w:val="single" w:sz="6" w:space="0" w:color="E3E3E3"/>
                                <w:right w:val="none" w:sz="0" w:space="0" w:color="auto"/>
                              </w:divBdr>
                            </w:div>
                          </w:divsChild>
                        </w:div>
                      </w:divsChild>
                    </w:div>
                  </w:divsChild>
                </w:div>
                <w:div w:id="1321732120">
                  <w:marLeft w:val="0"/>
                  <w:marRight w:val="0"/>
                  <w:marTop w:val="0"/>
                  <w:marBottom w:val="0"/>
                  <w:divBdr>
                    <w:top w:val="none" w:sz="0" w:space="0" w:color="auto"/>
                    <w:left w:val="none" w:sz="0" w:space="0" w:color="auto"/>
                    <w:bottom w:val="none" w:sz="0" w:space="0" w:color="auto"/>
                    <w:right w:val="none" w:sz="0" w:space="0" w:color="auto"/>
                  </w:divBdr>
                  <w:divsChild>
                    <w:div w:id="1557203330">
                      <w:marLeft w:val="0"/>
                      <w:marRight w:val="0"/>
                      <w:marTop w:val="0"/>
                      <w:marBottom w:val="0"/>
                      <w:divBdr>
                        <w:top w:val="none" w:sz="0" w:space="0" w:color="auto"/>
                        <w:left w:val="none" w:sz="0" w:space="0" w:color="auto"/>
                        <w:bottom w:val="none" w:sz="0" w:space="0" w:color="auto"/>
                        <w:right w:val="none" w:sz="0" w:space="0" w:color="auto"/>
                      </w:divBdr>
                      <w:divsChild>
                        <w:div w:id="10225196">
                          <w:marLeft w:val="0"/>
                          <w:marRight w:val="0"/>
                          <w:marTop w:val="0"/>
                          <w:marBottom w:val="0"/>
                          <w:divBdr>
                            <w:top w:val="none" w:sz="0" w:space="0" w:color="auto"/>
                            <w:left w:val="none" w:sz="0" w:space="0" w:color="auto"/>
                            <w:bottom w:val="none" w:sz="0" w:space="0" w:color="auto"/>
                            <w:right w:val="none" w:sz="0" w:space="0" w:color="auto"/>
                          </w:divBdr>
                          <w:divsChild>
                            <w:div w:id="2145613645">
                              <w:marLeft w:val="0"/>
                              <w:marRight w:val="0"/>
                              <w:marTop w:val="0"/>
                              <w:marBottom w:val="0"/>
                              <w:divBdr>
                                <w:top w:val="none" w:sz="0" w:space="0" w:color="auto"/>
                                <w:left w:val="none" w:sz="0" w:space="0" w:color="auto"/>
                                <w:bottom w:val="none" w:sz="0" w:space="0" w:color="auto"/>
                                <w:right w:val="none" w:sz="0" w:space="0" w:color="auto"/>
                              </w:divBdr>
                              <w:divsChild>
                                <w:div w:id="1891842309">
                                  <w:marLeft w:val="0"/>
                                  <w:marRight w:val="0"/>
                                  <w:marTop w:val="0"/>
                                  <w:marBottom w:val="0"/>
                                  <w:divBdr>
                                    <w:top w:val="none" w:sz="0" w:space="0" w:color="auto"/>
                                    <w:left w:val="none" w:sz="0" w:space="0" w:color="auto"/>
                                    <w:bottom w:val="single" w:sz="6" w:space="11" w:color="E3E3E3"/>
                                    <w:right w:val="none" w:sz="0" w:space="0" w:color="auto"/>
                                  </w:divBdr>
                                </w:div>
                                <w:div w:id="2012074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539658849">
                  <w:marLeft w:val="300"/>
                  <w:marRight w:val="300"/>
                  <w:marTop w:val="0"/>
                  <w:marBottom w:val="0"/>
                  <w:divBdr>
                    <w:top w:val="none" w:sz="0" w:space="0" w:color="auto"/>
                    <w:left w:val="none" w:sz="0" w:space="0" w:color="auto"/>
                    <w:bottom w:val="none" w:sz="0" w:space="0" w:color="auto"/>
                    <w:right w:val="none" w:sz="0" w:space="0" w:color="auto"/>
                  </w:divBdr>
                  <w:divsChild>
                    <w:div w:id="884833104">
                      <w:marLeft w:val="0"/>
                      <w:marRight w:val="0"/>
                      <w:marTop w:val="0"/>
                      <w:marBottom w:val="0"/>
                      <w:divBdr>
                        <w:top w:val="none" w:sz="0" w:space="0" w:color="auto"/>
                        <w:left w:val="none" w:sz="0" w:space="0" w:color="auto"/>
                        <w:bottom w:val="none" w:sz="0" w:space="0" w:color="auto"/>
                        <w:right w:val="none" w:sz="0" w:space="0" w:color="auto"/>
                      </w:divBdr>
                      <w:divsChild>
                        <w:div w:id="2139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63661">
      <w:bodyDiv w:val="1"/>
      <w:marLeft w:val="0"/>
      <w:marRight w:val="0"/>
      <w:marTop w:val="0"/>
      <w:marBottom w:val="0"/>
      <w:divBdr>
        <w:top w:val="none" w:sz="0" w:space="0" w:color="auto"/>
        <w:left w:val="none" w:sz="0" w:space="0" w:color="auto"/>
        <w:bottom w:val="none" w:sz="0" w:space="0" w:color="auto"/>
        <w:right w:val="none" w:sz="0" w:space="0" w:color="auto"/>
      </w:divBdr>
      <w:divsChild>
        <w:div w:id="809908034">
          <w:marLeft w:val="0"/>
          <w:marRight w:val="0"/>
          <w:marTop w:val="75"/>
          <w:marBottom w:val="0"/>
          <w:divBdr>
            <w:top w:val="none" w:sz="0" w:space="0" w:color="auto"/>
            <w:left w:val="none" w:sz="0" w:space="0" w:color="auto"/>
            <w:bottom w:val="none" w:sz="0" w:space="0" w:color="auto"/>
            <w:right w:val="none" w:sz="0" w:space="0" w:color="auto"/>
          </w:divBdr>
          <w:divsChild>
            <w:div w:id="1711878402">
              <w:marLeft w:val="0"/>
              <w:marRight w:val="0"/>
              <w:marTop w:val="0"/>
              <w:marBottom w:val="0"/>
              <w:divBdr>
                <w:top w:val="none" w:sz="0" w:space="0" w:color="auto"/>
                <w:left w:val="none" w:sz="0" w:space="0" w:color="auto"/>
                <w:bottom w:val="none" w:sz="0" w:space="0" w:color="auto"/>
                <w:right w:val="none" w:sz="0" w:space="0" w:color="auto"/>
              </w:divBdr>
              <w:divsChild>
                <w:div w:id="794101323">
                  <w:marLeft w:val="-225"/>
                  <w:marRight w:val="-225"/>
                  <w:marTop w:val="0"/>
                  <w:marBottom w:val="0"/>
                  <w:divBdr>
                    <w:top w:val="none" w:sz="0" w:space="0" w:color="auto"/>
                    <w:left w:val="none" w:sz="0" w:space="0" w:color="auto"/>
                    <w:bottom w:val="none" w:sz="0" w:space="0" w:color="auto"/>
                    <w:right w:val="none" w:sz="0" w:space="0" w:color="auto"/>
                  </w:divBdr>
                  <w:divsChild>
                    <w:div w:id="1298224932">
                      <w:marLeft w:val="-225"/>
                      <w:marRight w:val="-225"/>
                      <w:marTop w:val="0"/>
                      <w:marBottom w:val="0"/>
                      <w:divBdr>
                        <w:top w:val="none" w:sz="0" w:space="0" w:color="auto"/>
                        <w:left w:val="none" w:sz="0" w:space="0" w:color="auto"/>
                        <w:bottom w:val="none" w:sz="0" w:space="0" w:color="auto"/>
                        <w:right w:val="none" w:sz="0" w:space="0" w:color="auto"/>
                      </w:divBdr>
                      <w:divsChild>
                        <w:div w:id="532158718">
                          <w:marLeft w:val="0"/>
                          <w:marRight w:val="0"/>
                          <w:marTop w:val="0"/>
                          <w:marBottom w:val="0"/>
                          <w:divBdr>
                            <w:top w:val="none" w:sz="0" w:space="0" w:color="auto"/>
                            <w:left w:val="none" w:sz="0" w:space="0" w:color="auto"/>
                            <w:bottom w:val="none" w:sz="0" w:space="0" w:color="auto"/>
                            <w:right w:val="none" w:sz="0" w:space="0" w:color="auto"/>
                          </w:divBdr>
                          <w:divsChild>
                            <w:div w:id="3736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551640">
      <w:bodyDiv w:val="1"/>
      <w:marLeft w:val="0"/>
      <w:marRight w:val="0"/>
      <w:marTop w:val="0"/>
      <w:marBottom w:val="0"/>
      <w:divBdr>
        <w:top w:val="none" w:sz="0" w:space="0" w:color="auto"/>
        <w:left w:val="none" w:sz="0" w:space="0" w:color="auto"/>
        <w:bottom w:val="none" w:sz="0" w:space="0" w:color="auto"/>
        <w:right w:val="none" w:sz="0" w:space="0" w:color="auto"/>
      </w:divBdr>
      <w:divsChild>
        <w:div w:id="1844666057">
          <w:marLeft w:val="0"/>
          <w:marRight w:val="0"/>
          <w:marTop w:val="75"/>
          <w:marBottom w:val="0"/>
          <w:divBdr>
            <w:top w:val="none" w:sz="0" w:space="0" w:color="auto"/>
            <w:left w:val="none" w:sz="0" w:space="0" w:color="auto"/>
            <w:bottom w:val="none" w:sz="0" w:space="0" w:color="auto"/>
            <w:right w:val="none" w:sz="0" w:space="0" w:color="auto"/>
          </w:divBdr>
          <w:divsChild>
            <w:div w:id="1009991624">
              <w:marLeft w:val="0"/>
              <w:marRight w:val="0"/>
              <w:marTop w:val="0"/>
              <w:marBottom w:val="0"/>
              <w:divBdr>
                <w:top w:val="none" w:sz="0" w:space="0" w:color="auto"/>
                <w:left w:val="none" w:sz="0" w:space="0" w:color="auto"/>
                <w:bottom w:val="none" w:sz="0" w:space="0" w:color="auto"/>
                <w:right w:val="none" w:sz="0" w:space="0" w:color="auto"/>
              </w:divBdr>
              <w:divsChild>
                <w:div w:id="1260986161">
                  <w:marLeft w:val="-225"/>
                  <w:marRight w:val="-225"/>
                  <w:marTop w:val="0"/>
                  <w:marBottom w:val="0"/>
                  <w:divBdr>
                    <w:top w:val="none" w:sz="0" w:space="0" w:color="auto"/>
                    <w:left w:val="none" w:sz="0" w:space="0" w:color="auto"/>
                    <w:bottom w:val="none" w:sz="0" w:space="0" w:color="auto"/>
                    <w:right w:val="none" w:sz="0" w:space="0" w:color="auto"/>
                  </w:divBdr>
                  <w:divsChild>
                    <w:div w:id="1402675084">
                      <w:marLeft w:val="-225"/>
                      <w:marRight w:val="-225"/>
                      <w:marTop w:val="0"/>
                      <w:marBottom w:val="0"/>
                      <w:divBdr>
                        <w:top w:val="none" w:sz="0" w:space="0" w:color="auto"/>
                        <w:left w:val="none" w:sz="0" w:space="0" w:color="auto"/>
                        <w:bottom w:val="none" w:sz="0" w:space="0" w:color="auto"/>
                        <w:right w:val="none" w:sz="0" w:space="0" w:color="auto"/>
                      </w:divBdr>
                      <w:divsChild>
                        <w:div w:id="301926279">
                          <w:marLeft w:val="0"/>
                          <w:marRight w:val="0"/>
                          <w:marTop w:val="0"/>
                          <w:marBottom w:val="0"/>
                          <w:divBdr>
                            <w:top w:val="none" w:sz="0" w:space="0" w:color="auto"/>
                            <w:left w:val="none" w:sz="0" w:space="0" w:color="auto"/>
                            <w:bottom w:val="none" w:sz="0" w:space="0" w:color="auto"/>
                            <w:right w:val="none" w:sz="0" w:space="0" w:color="auto"/>
                          </w:divBdr>
                          <w:divsChild>
                            <w:div w:id="1946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7301">
      <w:bodyDiv w:val="1"/>
      <w:marLeft w:val="0"/>
      <w:marRight w:val="0"/>
      <w:marTop w:val="0"/>
      <w:marBottom w:val="0"/>
      <w:divBdr>
        <w:top w:val="none" w:sz="0" w:space="0" w:color="auto"/>
        <w:left w:val="none" w:sz="0" w:space="0" w:color="auto"/>
        <w:bottom w:val="none" w:sz="0" w:space="0" w:color="auto"/>
        <w:right w:val="none" w:sz="0" w:space="0" w:color="auto"/>
      </w:divBdr>
      <w:divsChild>
        <w:div w:id="1491600267">
          <w:marLeft w:val="0"/>
          <w:marRight w:val="0"/>
          <w:marTop w:val="75"/>
          <w:marBottom w:val="0"/>
          <w:divBdr>
            <w:top w:val="none" w:sz="0" w:space="0" w:color="auto"/>
            <w:left w:val="none" w:sz="0" w:space="0" w:color="auto"/>
            <w:bottom w:val="none" w:sz="0" w:space="0" w:color="auto"/>
            <w:right w:val="none" w:sz="0" w:space="0" w:color="auto"/>
          </w:divBdr>
          <w:divsChild>
            <w:div w:id="626277429">
              <w:marLeft w:val="0"/>
              <w:marRight w:val="0"/>
              <w:marTop w:val="0"/>
              <w:marBottom w:val="0"/>
              <w:divBdr>
                <w:top w:val="none" w:sz="0" w:space="0" w:color="auto"/>
                <w:left w:val="none" w:sz="0" w:space="0" w:color="auto"/>
                <w:bottom w:val="none" w:sz="0" w:space="0" w:color="auto"/>
                <w:right w:val="none" w:sz="0" w:space="0" w:color="auto"/>
              </w:divBdr>
              <w:divsChild>
                <w:div w:id="529804979">
                  <w:marLeft w:val="-225"/>
                  <w:marRight w:val="-225"/>
                  <w:marTop w:val="0"/>
                  <w:marBottom w:val="0"/>
                  <w:divBdr>
                    <w:top w:val="none" w:sz="0" w:space="0" w:color="auto"/>
                    <w:left w:val="none" w:sz="0" w:space="0" w:color="auto"/>
                    <w:bottom w:val="none" w:sz="0" w:space="0" w:color="auto"/>
                    <w:right w:val="none" w:sz="0" w:space="0" w:color="auto"/>
                  </w:divBdr>
                  <w:divsChild>
                    <w:div w:id="14698258">
                      <w:marLeft w:val="-225"/>
                      <w:marRight w:val="-225"/>
                      <w:marTop w:val="0"/>
                      <w:marBottom w:val="0"/>
                      <w:divBdr>
                        <w:top w:val="none" w:sz="0" w:space="0" w:color="auto"/>
                        <w:left w:val="none" w:sz="0" w:space="0" w:color="auto"/>
                        <w:bottom w:val="none" w:sz="0" w:space="0" w:color="auto"/>
                        <w:right w:val="none" w:sz="0" w:space="0" w:color="auto"/>
                      </w:divBdr>
                      <w:divsChild>
                        <w:div w:id="770856382">
                          <w:marLeft w:val="0"/>
                          <w:marRight w:val="0"/>
                          <w:marTop w:val="0"/>
                          <w:marBottom w:val="0"/>
                          <w:divBdr>
                            <w:top w:val="none" w:sz="0" w:space="0" w:color="auto"/>
                            <w:left w:val="none" w:sz="0" w:space="0" w:color="auto"/>
                            <w:bottom w:val="none" w:sz="0" w:space="0" w:color="auto"/>
                            <w:right w:val="none" w:sz="0" w:space="0" w:color="auto"/>
                          </w:divBdr>
                          <w:divsChild>
                            <w:div w:id="17782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06814">
      <w:bodyDiv w:val="1"/>
      <w:marLeft w:val="2850"/>
      <w:marRight w:val="0"/>
      <w:marTop w:val="0"/>
      <w:marBottom w:val="0"/>
      <w:divBdr>
        <w:top w:val="none" w:sz="0" w:space="0" w:color="auto"/>
        <w:left w:val="none" w:sz="0" w:space="0" w:color="auto"/>
        <w:bottom w:val="none" w:sz="0" w:space="0" w:color="auto"/>
        <w:right w:val="none" w:sz="0" w:space="0" w:color="auto"/>
      </w:divBdr>
      <w:divsChild>
        <w:div w:id="425421791">
          <w:marLeft w:val="0"/>
          <w:marRight w:val="0"/>
          <w:marTop w:val="0"/>
          <w:marBottom w:val="0"/>
          <w:divBdr>
            <w:top w:val="none" w:sz="0" w:space="0" w:color="auto"/>
            <w:left w:val="none" w:sz="0" w:space="0" w:color="auto"/>
            <w:bottom w:val="none" w:sz="0" w:space="0" w:color="auto"/>
            <w:right w:val="none" w:sz="0" w:space="0" w:color="auto"/>
          </w:divBdr>
        </w:div>
        <w:div w:id="805045057">
          <w:marLeft w:val="0"/>
          <w:marRight w:val="0"/>
          <w:marTop w:val="0"/>
          <w:marBottom w:val="0"/>
          <w:divBdr>
            <w:top w:val="none" w:sz="0" w:space="0" w:color="auto"/>
            <w:left w:val="none" w:sz="0" w:space="0" w:color="auto"/>
            <w:bottom w:val="none" w:sz="0" w:space="0" w:color="auto"/>
            <w:right w:val="none" w:sz="0" w:space="0" w:color="auto"/>
          </w:divBdr>
          <w:divsChild>
            <w:div w:id="1286079466">
              <w:marLeft w:val="0"/>
              <w:marRight w:val="0"/>
              <w:marTop w:val="0"/>
              <w:marBottom w:val="0"/>
              <w:divBdr>
                <w:top w:val="none" w:sz="0" w:space="0" w:color="auto"/>
                <w:left w:val="none" w:sz="0" w:space="0" w:color="auto"/>
                <w:bottom w:val="none" w:sz="0" w:space="0" w:color="auto"/>
                <w:right w:val="none" w:sz="0" w:space="0" w:color="auto"/>
              </w:divBdr>
              <w:divsChild>
                <w:div w:id="1957905639">
                  <w:marLeft w:val="0"/>
                  <w:marRight w:val="0"/>
                  <w:marTop w:val="0"/>
                  <w:marBottom w:val="0"/>
                  <w:divBdr>
                    <w:top w:val="none" w:sz="0" w:space="0" w:color="auto"/>
                    <w:left w:val="none" w:sz="0" w:space="0" w:color="auto"/>
                    <w:bottom w:val="none" w:sz="0" w:space="0" w:color="auto"/>
                    <w:right w:val="none" w:sz="0" w:space="0" w:color="auto"/>
                  </w:divBdr>
                </w:div>
                <w:div w:id="2016416225">
                  <w:marLeft w:val="0"/>
                  <w:marRight w:val="0"/>
                  <w:marTop w:val="0"/>
                  <w:marBottom w:val="0"/>
                  <w:divBdr>
                    <w:top w:val="none" w:sz="0" w:space="0" w:color="auto"/>
                    <w:left w:val="none" w:sz="0" w:space="0" w:color="auto"/>
                    <w:bottom w:val="none" w:sz="0" w:space="0" w:color="auto"/>
                    <w:right w:val="none" w:sz="0" w:space="0" w:color="auto"/>
                  </w:divBdr>
                </w:div>
                <w:div w:id="4288940">
                  <w:marLeft w:val="0"/>
                  <w:marRight w:val="0"/>
                  <w:marTop w:val="0"/>
                  <w:marBottom w:val="0"/>
                  <w:divBdr>
                    <w:top w:val="none" w:sz="0" w:space="0" w:color="auto"/>
                    <w:left w:val="none" w:sz="0" w:space="0" w:color="auto"/>
                    <w:bottom w:val="none" w:sz="0" w:space="0" w:color="auto"/>
                    <w:right w:val="none" w:sz="0" w:space="0" w:color="auto"/>
                  </w:divBdr>
                </w:div>
                <w:div w:id="1214931086">
                  <w:marLeft w:val="0"/>
                  <w:marRight w:val="0"/>
                  <w:marTop w:val="0"/>
                  <w:marBottom w:val="0"/>
                  <w:divBdr>
                    <w:top w:val="none" w:sz="0" w:space="0" w:color="auto"/>
                    <w:left w:val="none" w:sz="0" w:space="0" w:color="auto"/>
                    <w:bottom w:val="none" w:sz="0" w:space="0" w:color="auto"/>
                    <w:right w:val="none" w:sz="0" w:space="0" w:color="auto"/>
                  </w:divBdr>
                  <w:divsChild>
                    <w:div w:id="191511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6500199">
      <w:bodyDiv w:val="1"/>
      <w:marLeft w:val="0"/>
      <w:marRight w:val="0"/>
      <w:marTop w:val="0"/>
      <w:marBottom w:val="0"/>
      <w:divBdr>
        <w:top w:val="none" w:sz="0" w:space="0" w:color="auto"/>
        <w:left w:val="none" w:sz="0" w:space="0" w:color="auto"/>
        <w:bottom w:val="none" w:sz="0" w:space="0" w:color="auto"/>
        <w:right w:val="none" w:sz="0" w:space="0" w:color="auto"/>
      </w:divBdr>
      <w:divsChild>
        <w:div w:id="1479691516">
          <w:marLeft w:val="0"/>
          <w:marRight w:val="0"/>
          <w:marTop w:val="75"/>
          <w:marBottom w:val="0"/>
          <w:divBdr>
            <w:top w:val="none" w:sz="0" w:space="0" w:color="auto"/>
            <w:left w:val="none" w:sz="0" w:space="0" w:color="auto"/>
            <w:bottom w:val="none" w:sz="0" w:space="0" w:color="auto"/>
            <w:right w:val="none" w:sz="0" w:space="0" w:color="auto"/>
          </w:divBdr>
          <w:divsChild>
            <w:div w:id="1666741508">
              <w:marLeft w:val="0"/>
              <w:marRight w:val="0"/>
              <w:marTop w:val="0"/>
              <w:marBottom w:val="0"/>
              <w:divBdr>
                <w:top w:val="none" w:sz="0" w:space="0" w:color="auto"/>
                <w:left w:val="none" w:sz="0" w:space="0" w:color="auto"/>
                <w:bottom w:val="none" w:sz="0" w:space="0" w:color="auto"/>
                <w:right w:val="none" w:sz="0" w:space="0" w:color="auto"/>
              </w:divBdr>
              <w:divsChild>
                <w:div w:id="858743204">
                  <w:marLeft w:val="-225"/>
                  <w:marRight w:val="-225"/>
                  <w:marTop w:val="0"/>
                  <w:marBottom w:val="0"/>
                  <w:divBdr>
                    <w:top w:val="none" w:sz="0" w:space="0" w:color="auto"/>
                    <w:left w:val="none" w:sz="0" w:space="0" w:color="auto"/>
                    <w:bottom w:val="none" w:sz="0" w:space="0" w:color="auto"/>
                    <w:right w:val="none" w:sz="0" w:space="0" w:color="auto"/>
                  </w:divBdr>
                  <w:divsChild>
                    <w:div w:id="195578696">
                      <w:marLeft w:val="-225"/>
                      <w:marRight w:val="-225"/>
                      <w:marTop w:val="0"/>
                      <w:marBottom w:val="0"/>
                      <w:divBdr>
                        <w:top w:val="none" w:sz="0" w:space="0" w:color="auto"/>
                        <w:left w:val="none" w:sz="0" w:space="0" w:color="auto"/>
                        <w:bottom w:val="none" w:sz="0" w:space="0" w:color="auto"/>
                        <w:right w:val="none" w:sz="0" w:space="0" w:color="auto"/>
                      </w:divBdr>
                      <w:divsChild>
                        <w:div w:id="1471092528">
                          <w:marLeft w:val="0"/>
                          <w:marRight w:val="0"/>
                          <w:marTop w:val="0"/>
                          <w:marBottom w:val="0"/>
                          <w:divBdr>
                            <w:top w:val="none" w:sz="0" w:space="0" w:color="auto"/>
                            <w:left w:val="none" w:sz="0" w:space="0" w:color="auto"/>
                            <w:bottom w:val="none" w:sz="0" w:space="0" w:color="auto"/>
                            <w:right w:val="none" w:sz="0" w:space="0" w:color="auto"/>
                          </w:divBdr>
                          <w:divsChild>
                            <w:div w:id="2083404736">
                              <w:marLeft w:val="0"/>
                              <w:marRight w:val="0"/>
                              <w:marTop w:val="0"/>
                              <w:marBottom w:val="0"/>
                              <w:divBdr>
                                <w:top w:val="none" w:sz="0" w:space="0" w:color="auto"/>
                                <w:left w:val="none" w:sz="0" w:space="0" w:color="auto"/>
                                <w:bottom w:val="none" w:sz="0" w:space="0" w:color="auto"/>
                                <w:right w:val="none" w:sz="0" w:space="0" w:color="auto"/>
                              </w:divBdr>
                              <w:divsChild>
                                <w:div w:id="1523667534">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236494">
      <w:bodyDiv w:val="1"/>
      <w:marLeft w:val="0"/>
      <w:marRight w:val="0"/>
      <w:marTop w:val="0"/>
      <w:marBottom w:val="0"/>
      <w:divBdr>
        <w:top w:val="none" w:sz="0" w:space="0" w:color="auto"/>
        <w:left w:val="none" w:sz="0" w:space="0" w:color="auto"/>
        <w:bottom w:val="none" w:sz="0" w:space="0" w:color="auto"/>
        <w:right w:val="none" w:sz="0" w:space="0" w:color="auto"/>
      </w:divBdr>
      <w:divsChild>
        <w:div w:id="545063462">
          <w:marLeft w:val="0"/>
          <w:marRight w:val="0"/>
          <w:marTop w:val="75"/>
          <w:marBottom w:val="0"/>
          <w:divBdr>
            <w:top w:val="none" w:sz="0" w:space="0" w:color="auto"/>
            <w:left w:val="none" w:sz="0" w:space="0" w:color="auto"/>
            <w:bottom w:val="none" w:sz="0" w:space="0" w:color="auto"/>
            <w:right w:val="none" w:sz="0" w:space="0" w:color="auto"/>
          </w:divBdr>
          <w:divsChild>
            <w:div w:id="2075009354">
              <w:marLeft w:val="0"/>
              <w:marRight w:val="0"/>
              <w:marTop w:val="0"/>
              <w:marBottom w:val="0"/>
              <w:divBdr>
                <w:top w:val="none" w:sz="0" w:space="0" w:color="auto"/>
                <w:left w:val="none" w:sz="0" w:space="0" w:color="auto"/>
                <w:bottom w:val="none" w:sz="0" w:space="0" w:color="auto"/>
                <w:right w:val="none" w:sz="0" w:space="0" w:color="auto"/>
              </w:divBdr>
              <w:divsChild>
                <w:div w:id="878935315">
                  <w:marLeft w:val="-225"/>
                  <w:marRight w:val="-225"/>
                  <w:marTop w:val="0"/>
                  <w:marBottom w:val="0"/>
                  <w:divBdr>
                    <w:top w:val="none" w:sz="0" w:space="0" w:color="auto"/>
                    <w:left w:val="none" w:sz="0" w:space="0" w:color="auto"/>
                    <w:bottom w:val="none" w:sz="0" w:space="0" w:color="auto"/>
                    <w:right w:val="none" w:sz="0" w:space="0" w:color="auto"/>
                  </w:divBdr>
                  <w:divsChild>
                    <w:div w:id="1894734552">
                      <w:marLeft w:val="-225"/>
                      <w:marRight w:val="-225"/>
                      <w:marTop w:val="0"/>
                      <w:marBottom w:val="0"/>
                      <w:divBdr>
                        <w:top w:val="none" w:sz="0" w:space="0" w:color="auto"/>
                        <w:left w:val="none" w:sz="0" w:space="0" w:color="auto"/>
                        <w:bottom w:val="none" w:sz="0" w:space="0" w:color="auto"/>
                        <w:right w:val="none" w:sz="0" w:space="0" w:color="auto"/>
                      </w:divBdr>
                      <w:divsChild>
                        <w:div w:id="1231772851">
                          <w:marLeft w:val="0"/>
                          <w:marRight w:val="0"/>
                          <w:marTop w:val="0"/>
                          <w:marBottom w:val="0"/>
                          <w:divBdr>
                            <w:top w:val="none" w:sz="0" w:space="0" w:color="auto"/>
                            <w:left w:val="none" w:sz="0" w:space="0" w:color="auto"/>
                            <w:bottom w:val="none" w:sz="0" w:space="0" w:color="auto"/>
                            <w:right w:val="none" w:sz="0" w:space="0" w:color="auto"/>
                          </w:divBdr>
                          <w:divsChild>
                            <w:div w:id="1273702461">
                              <w:marLeft w:val="0"/>
                              <w:marRight w:val="0"/>
                              <w:marTop w:val="0"/>
                              <w:marBottom w:val="0"/>
                              <w:divBdr>
                                <w:top w:val="none" w:sz="0" w:space="0" w:color="auto"/>
                                <w:left w:val="none" w:sz="0" w:space="0" w:color="auto"/>
                                <w:bottom w:val="none" w:sz="0" w:space="0" w:color="auto"/>
                                <w:right w:val="none" w:sz="0" w:space="0" w:color="auto"/>
                              </w:divBdr>
                              <w:divsChild>
                                <w:div w:id="107813614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364861">
      <w:bodyDiv w:val="1"/>
      <w:marLeft w:val="0"/>
      <w:marRight w:val="0"/>
      <w:marTop w:val="0"/>
      <w:marBottom w:val="0"/>
      <w:divBdr>
        <w:top w:val="none" w:sz="0" w:space="0" w:color="auto"/>
        <w:left w:val="none" w:sz="0" w:space="0" w:color="auto"/>
        <w:bottom w:val="none" w:sz="0" w:space="0" w:color="auto"/>
        <w:right w:val="none" w:sz="0" w:space="0" w:color="auto"/>
      </w:divBdr>
      <w:divsChild>
        <w:div w:id="600332741">
          <w:marLeft w:val="0"/>
          <w:marRight w:val="0"/>
          <w:marTop w:val="75"/>
          <w:marBottom w:val="0"/>
          <w:divBdr>
            <w:top w:val="none" w:sz="0" w:space="0" w:color="auto"/>
            <w:left w:val="none" w:sz="0" w:space="0" w:color="auto"/>
            <w:bottom w:val="none" w:sz="0" w:space="0" w:color="auto"/>
            <w:right w:val="none" w:sz="0" w:space="0" w:color="auto"/>
          </w:divBdr>
          <w:divsChild>
            <w:div w:id="1818956295">
              <w:marLeft w:val="0"/>
              <w:marRight w:val="0"/>
              <w:marTop w:val="0"/>
              <w:marBottom w:val="0"/>
              <w:divBdr>
                <w:top w:val="none" w:sz="0" w:space="0" w:color="auto"/>
                <w:left w:val="none" w:sz="0" w:space="0" w:color="auto"/>
                <w:bottom w:val="none" w:sz="0" w:space="0" w:color="auto"/>
                <w:right w:val="none" w:sz="0" w:space="0" w:color="auto"/>
              </w:divBdr>
              <w:divsChild>
                <w:div w:id="383675289">
                  <w:marLeft w:val="-225"/>
                  <w:marRight w:val="-225"/>
                  <w:marTop w:val="0"/>
                  <w:marBottom w:val="0"/>
                  <w:divBdr>
                    <w:top w:val="none" w:sz="0" w:space="0" w:color="auto"/>
                    <w:left w:val="none" w:sz="0" w:space="0" w:color="auto"/>
                    <w:bottom w:val="none" w:sz="0" w:space="0" w:color="auto"/>
                    <w:right w:val="none" w:sz="0" w:space="0" w:color="auto"/>
                  </w:divBdr>
                  <w:divsChild>
                    <w:div w:id="873614522">
                      <w:marLeft w:val="-225"/>
                      <w:marRight w:val="-225"/>
                      <w:marTop w:val="0"/>
                      <w:marBottom w:val="0"/>
                      <w:divBdr>
                        <w:top w:val="none" w:sz="0" w:space="0" w:color="auto"/>
                        <w:left w:val="none" w:sz="0" w:space="0" w:color="auto"/>
                        <w:bottom w:val="none" w:sz="0" w:space="0" w:color="auto"/>
                        <w:right w:val="none" w:sz="0" w:space="0" w:color="auto"/>
                      </w:divBdr>
                      <w:divsChild>
                        <w:div w:id="1198278082">
                          <w:marLeft w:val="0"/>
                          <w:marRight w:val="0"/>
                          <w:marTop w:val="0"/>
                          <w:marBottom w:val="0"/>
                          <w:divBdr>
                            <w:top w:val="none" w:sz="0" w:space="0" w:color="auto"/>
                            <w:left w:val="none" w:sz="0" w:space="0" w:color="auto"/>
                            <w:bottom w:val="none" w:sz="0" w:space="0" w:color="auto"/>
                            <w:right w:val="none" w:sz="0" w:space="0" w:color="auto"/>
                          </w:divBdr>
                          <w:divsChild>
                            <w:div w:id="1629315107">
                              <w:marLeft w:val="0"/>
                              <w:marRight w:val="0"/>
                              <w:marTop w:val="0"/>
                              <w:marBottom w:val="0"/>
                              <w:divBdr>
                                <w:top w:val="none" w:sz="0" w:space="0" w:color="auto"/>
                                <w:left w:val="none" w:sz="0" w:space="0" w:color="auto"/>
                                <w:bottom w:val="none" w:sz="0" w:space="0" w:color="auto"/>
                                <w:right w:val="none" w:sz="0" w:space="0" w:color="auto"/>
                              </w:divBdr>
                              <w:divsChild>
                                <w:div w:id="231276613">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html/html_sub_tag.htm" TargetMode="External"/><Relationship Id="rId21" Type="http://schemas.openxmlformats.org/officeDocument/2006/relationships/hyperlink" Target="https://www.tutorialspoint.com/html/html_basefont_tag.htm" TargetMode="External"/><Relationship Id="rId42" Type="http://schemas.openxmlformats.org/officeDocument/2006/relationships/hyperlink" Target="https://www.tutorialspoint.com/html/html_dfn_tag.htm" TargetMode="External"/><Relationship Id="rId63" Type="http://schemas.openxmlformats.org/officeDocument/2006/relationships/hyperlink" Target="https://www.tutorialspoint.com/html/html_i_tag.htm" TargetMode="External"/><Relationship Id="rId84" Type="http://schemas.openxmlformats.org/officeDocument/2006/relationships/hyperlink" Target="https://www.tutorialspoint.com/html/html_meter_tag.htm" TargetMode="External"/><Relationship Id="rId138" Type="http://schemas.openxmlformats.org/officeDocument/2006/relationships/hyperlink" Target="http://www.w3schools.com/tags/att_global_accesskey.asp" TargetMode="External"/><Relationship Id="rId159" Type="http://schemas.openxmlformats.org/officeDocument/2006/relationships/hyperlink" Target="http://www.w3schools.com/tags/ev_onoffline.asp" TargetMode="External"/><Relationship Id="rId170" Type="http://schemas.openxmlformats.org/officeDocument/2006/relationships/hyperlink" Target="http://www.w3schools.com/tags/ev_onreset.asp" TargetMode="External"/><Relationship Id="rId191" Type="http://schemas.openxmlformats.org/officeDocument/2006/relationships/hyperlink" Target="http://www.w3schools.com/tags/ev_onwheel.asp" TargetMode="External"/><Relationship Id="rId205" Type="http://schemas.openxmlformats.org/officeDocument/2006/relationships/image" Target="media/image4.wmf"/><Relationship Id="rId226" Type="http://schemas.openxmlformats.org/officeDocument/2006/relationships/image" Target="media/image12.wmf"/><Relationship Id="rId107" Type="http://schemas.openxmlformats.org/officeDocument/2006/relationships/hyperlink" Target="https://www.tutorialspoint.com/html/html_script_tag.htm" TargetMode="External"/><Relationship Id="rId11" Type="http://schemas.openxmlformats.org/officeDocument/2006/relationships/hyperlink" Target="https://www.tutorialspoint.com/html/html_abbr_tag.htm" TargetMode="External"/><Relationship Id="rId32" Type="http://schemas.openxmlformats.org/officeDocument/2006/relationships/hyperlink" Target="https://www.tutorialspoint.com/html/html_caption_tag.htm" TargetMode="External"/><Relationship Id="rId53" Type="http://schemas.openxmlformats.org/officeDocument/2006/relationships/hyperlink" Target="https://www.tutorialspoint.com/html/html_font_tag.htm" TargetMode="External"/><Relationship Id="rId74" Type="http://schemas.openxmlformats.org/officeDocument/2006/relationships/hyperlink" Target="https://www.tutorialspoint.com/html/html_legend_tag.htm" TargetMode="External"/><Relationship Id="rId128" Type="http://schemas.openxmlformats.org/officeDocument/2006/relationships/hyperlink" Target="https://www.tutorialspoint.com/html/html_title_tag.htm" TargetMode="External"/><Relationship Id="rId149" Type="http://schemas.openxmlformats.org/officeDocument/2006/relationships/hyperlink" Target="http://www.w3schools.com/tags/att_global_spellcheck.asp" TargetMode="External"/><Relationship Id="rId5" Type="http://schemas.openxmlformats.org/officeDocument/2006/relationships/footnotes" Target="footnotes.xml"/><Relationship Id="rId95" Type="http://schemas.openxmlformats.org/officeDocument/2006/relationships/hyperlink" Target="https://www.tutorialspoint.com/html/html_output_tag.htm" TargetMode="External"/><Relationship Id="rId160" Type="http://schemas.openxmlformats.org/officeDocument/2006/relationships/hyperlink" Target="http://www.w3schools.com/tags/ev_ononline.asp" TargetMode="External"/><Relationship Id="rId181" Type="http://schemas.openxmlformats.org/officeDocument/2006/relationships/hyperlink" Target="http://www.w3schools.com/tags/ev_ondragenter.asp" TargetMode="External"/><Relationship Id="rId216" Type="http://schemas.openxmlformats.org/officeDocument/2006/relationships/control" Target="activeX/activeX8.xml"/><Relationship Id="rId237" Type="http://schemas.openxmlformats.org/officeDocument/2006/relationships/fontTable" Target="fontTable.xml"/><Relationship Id="rId22" Type="http://schemas.openxmlformats.org/officeDocument/2006/relationships/hyperlink" Target="https://www.tutorialspoint.com/html/html_bdo_tag.htm" TargetMode="External"/><Relationship Id="rId43" Type="http://schemas.openxmlformats.org/officeDocument/2006/relationships/hyperlink" Target="https://www.tutorialspoint.com/html/html_dialog_tag.htm" TargetMode="External"/><Relationship Id="rId64" Type="http://schemas.openxmlformats.org/officeDocument/2006/relationships/hyperlink" Target="https://www.tutorialspoint.com/html/html_iframe_tag.htm" TargetMode="External"/><Relationship Id="rId118" Type="http://schemas.openxmlformats.org/officeDocument/2006/relationships/hyperlink" Target="https://www.tutorialspoint.com/html/html_summary_tag.htm" TargetMode="External"/><Relationship Id="rId139" Type="http://schemas.openxmlformats.org/officeDocument/2006/relationships/hyperlink" Target="http://www.w3schools.com/tags/att_global_class.asp" TargetMode="External"/><Relationship Id="rId80" Type="http://schemas.openxmlformats.org/officeDocument/2006/relationships/hyperlink" Target="https://www.tutorialspoint.com/html/html_marquee_tag.htm" TargetMode="External"/><Relationship Id="rId85" Type="http://schemas.openxmlformats.org/officeDocument/2006/relationships/hyperlink" Target="https://www.tutorialspoint.com/html/html_multicol_tag.htm" TargetMode="External"/><Relationship Id="rId150" Type="http://schemas.openxmlformats.org/officeDocument/2006/relationships/hyperlink" Target="http://www.w3schools.com/tags/att_global_style.asp" TargetMode="External"/><Relationship Id="rId155" Type="http://schemas.openxmlformats.org/officeDocument/2006/relationships/hyperlink" Target="http://www.w3schools.com/tags/ev_onbeforeprint.asp" TargetMode="External"/><Relationship Id="rId171" Type="http://schemas.openxmlformats.org/officeDocument/2006/relationships/hyperlink" Target="http://www.w3schools.com/tags/ev_onsearch.asp" TargetMode="External"/><Relationship Id="rId176" Type="http://schemas.openxmlformats.org/officeDocument/2006/relationships/hyperlink" Target="http://www.w3schools.com/tags/ev_onkeyup.asp" TargetMode="External"/><Relationship Id="rId192" Type="http://schemas.openxmlformats.org/officeDocument/2006/relationships/hyperlink" Target="http://www.w3schools.com/tags/ev_onscroll.asp" TargetMode="External"/><Relationship Id="rId197" Type="http://schemas.openxmlformats.org/officeDocument/2006/relationships/hyperlink" Target="http://www.w3schools.com/tags/ev_onerror.asp" TargetMode="External"/><Relationship Id="rId206" Type="http://schemas.openxmlformats.org/officeDocument/2006/relationships/control" Target="activeX/activeX1.xml"/><Relationship Id="rId227" Type="http://schemas.openxmlformats.org/officeDocument/2006/relationships/control" Target="activeX/activeX14.xml"/><Relationship Id="rId201" Type="http://schemas.openxmlformats.org/officeDocument/2006/relationships/image" Target="media/image3.gif"/><Relationship Id="rId222" Type="http://schemas.openxmlformats.org/officeDocument/2006/relationships/image" Target="media/image10.wmf"/><Relationship Id="rId12" Type="http://schemas.openxmlformats.org/officeDocument/2006/relationships/hyperlink" Target="https://www.tutorialspoint.com/html/html_acronym_tag.htm" TargetMode="External"/><Relationship Id="rId17" Type="http://schemas.openxmlformats.org/officeDocument/2006/relationships/hyperlink" Target="https://www.tutorialspoint.com/html/html_aside_tag.htm" TargetMode="External"/><Relationship Id="rId33" Type="http://schemas.openxmlformats.org/officeDocument/2006/relationships/hyperlink" Target="https://www.tutorialspoint.com/html/html_center_tag.htm" TargetMode="External"/><Relationship Id="rId38" Type="http://schemas.openxmlformats.org/officeDocument/2006/relationships/hyperlink" Target="https://www.tutorialspoint.com/html/html_comment_tag.htm" TargetMode="External"/><Relationship Id="rId59" Type="http://schemas.openxmlformats.org/officeDocument/2006/relationships/hyperlink" Target="https://www.tutorialspoint.com/html/html_head_tag.htm" TargetMode="External"/><Relationship Id="rId103" Type="http://schemas.openxmlformats.org/officeDocument/2006/relationships/hyperlink" Target="https://www.tutorialspoint.com/html/html_rt_tag.htm" TargetMode="External"/><Relationship Id="rId108" Type="http://schemas.openxmlformats.org/officeDocument/2006/relationships/hyperlink" Target="https://www.tutorialspoint.com/html/html_section_tag.htm" TargetMode="External"/><Relationship Id="rId124" Type="http://schemas.openxmlformats.org/officeDocument/2006/relationships/hyperlink" Target="https://www.tutorialspoint.com/html/html_tfoot_tag.htm" TargetMode="External"/><Relationship Id="rId129" Type="http://schemas.openxmlformats.org/officeDocument/2006/relationships/hyperlink" Target="https://www.tutorialspoint.com/html/html_tr_tag.htm" TargetMode="External"/><Relationship Id="rId54" Type="http://schemas.openxmlformats.org/officeDocument/2006/relationships/hyperlink" Target="https://www.tutorialspoint.com/html/html_footer_tag.htm" TargetMode="External"/><Relationship Id="rId70" Type="http://schemas.openxmlformats.org/officeDocument/2006/relationships/hyperlink" Target="https://www.tutorialspoint.com/html/html_kbd_tag.htm" TargetMode="External"/><Relationship Id="rId75" Type="http://schemas.openxmlformats.org/officeDocument/2006/relationships/hyperlink" Target="https://www.tutorialspoint.com/html/html_li_tag.htm" TargetMode="External"/><Relationship Id="rId91" Type="http://schemas.openxmlformats.org/officeDocument/2006/relationships/hyperlink" Target="https://www.tutorialspoint.com/html/html_object_tag.htm" TargetMode="External"/><Relationship Id="rId96" Type="http://schemas.openxmlformats.org/officeDocument/2006/relationships/hyperlink" Target="https://www.tutorialspoint.com/html/html_p_tag.htm" TargetMode="External"/><Relationship Id="rId140" Type="http://schemas.openxmlformats.org/officeDocument/2006/relationships/hyperlink" Target="http://www.w3schools.com/tags/att_global_contenteditable.asp" TargetMode="External"/><Relationship Id="rId145" Type="http://schemas.openxmlformats.org/officeDocument/2006/relationships/hyperlink" Target="http://www.w3schools.com/tags/att_global_dropzone.asp" TargetMode="External"/><Relationship Id="rId161" Type="http://schemas.openxmlformats.org/officeDocument/2006/relationships/hyperlink" Target="http://www.w3schools.com/tags/ev_onpageshow.asp" TargetMode="External"/><Relationship Id="rId166" Type="http://schemas.openxmlformats.org/officeDocument/2006/relationships/hyperlink" Target="http://www.w3schools.com/tags/ev_oncontextmenu.asp" TargetMode="External"/><Relationship Id="rId182" Type="http://schemas.openxmlformats.org/officeDocument/2006/relationships/hyperlink" Target="http://www.w3schools.com/tags/ev_ondragleave.asp" TargetMode="External"/><Relationship Id="rId187" Type="http://schemas.openxmlformats.org/officeDocument/2006/relationships/hyperlink" Target="http://www.w3schools.com/tags/ev_onmousemove.asp" TargetMode="External"/><Relationship Id="rId217"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6.wmf"/><Relationship Id="rId233" Type="http://schemas.openxmlformats.org/officeDocument/2006/relationships/image" Target="media/image16.jpeg"/><Relationship Id="rId238" Type="http://schemas.openxmlformats.org/officeDocument/2006/relationships/theme" Target="theme/theme1.xml"/><Relationship Id="rId23" Type="http://schemas.openxmlformats.org/officeDocument/2006/relationships/hyperlink" Target="https://www.tutorialspoint.com/html/html_bdi_tag.htm" TargetMode="External"/><Relationship Id="rId28" Type="http://schemas.openxmlformats.org/officeDocument/2006/relationships/hyperlink" Target="https://www.tutorialspoint.com/html/html_body_tag.htm" TargetMode="External"/><Relationship Id="rId49" Type="http://schemas.openxmlformats.org/officeDocument/2006/relationships/hyperlink" Target="https://www.tutorialspoint.com/html/html_embed_tag.htm" TargetMode="External"/><Relationship Id="rId114" Type="http://schemas.openxmlformats.org/officeDocument/2006/relationships/hyperlink" Target="https://www.tutorialspoint.com/html/html_strike_tag.htm" TargetMode="External"/><Relationship Id="rId119" Type="http://schemas.openxmlformats.org/officeDocument/2006/relationships/hyperlink" Target="https://www.tutorialspoint.com/html/html_sup_tag.htm" TargetMode="External"/><Relationship Id="rId44" Type="http://schemas.openxmlformats.org/officeDocument/2006/relationships/hyperlink" Target="https://www.tutorialspoint.com/html/html_dir_tag.htm" TargetMode="External"/><Relationship Id="rId60" Type="http://schemas.openxmlformats.org/officeDocument/2006/relationships/hyperlink" Target="https://www.tutorialspoint.com/html/html_header_tag.htm" TargetMode="External"/><Relationship Id="rId65" Type="http://schemas.openxmlformats.org/officeDocument/2006/relationships/hyperlink" Target="https://www.tutorialspoint.com/html/html_ilayer_tag.htm" TargetMode="External"/><Relationship Id="rId81" Type="http://schemas.openxmlformats.org/officeDocument/2006/relationships/hyperlink" Target="https://www.tutorialspoint.com/html/html_menu_tag.htm" TargetMode="External"/><Relationship Id="rId86" Type="http://schemas.openxmlformats.org/officeDocument/2006/relationships/hyperlink" Target="https://www.tutorialspoint.com/html/html_nav_tag.htm" TargetMode="External"/><Relationship Id="rId130" Type="http://schemas.openxmlformats.org/officeDocument/2006/relationships/hyperlink" Target="https://www.tutorialspoint.com/html/html_track_tag.htm" TargetMode="External"/><Relationship Id="rId135" Type="http://schemas.openxmlformats.org/officeDocument/2006/relationships/hyperlink" Target="https://www.tutorialspoint.com/html/html_video_tag.htm" TargetMode="External"/><Relationship Id="rId151" Type="http://schemas.openxmlformats.org/officeDocument/2006/relationships/hyperlink" Target="http://www.w3schools.com/tags/att_global_tabindex.asp" TargetMode="External"/><Relationship Id="rId156" Type="http://schemas.openxmlformats.org/officeDocument/2006/relationships/hyperlink" Target="http://www.w3schools.com/tags/ev_onbeforeunload.asp" TargetMode="External"/><Relationship Id="rId177" Type="http://schemas.openxmlformats.org/officeDocument/2006/relationships/hyperlink" Target="http://www.w3schools.com/tags/ev_onclick.asp" TargetMode="External"/><Relationship Id="rId198" Type="http://schemas.openxmlformats.org/officeDocument/2006/relationships/hyperlink" Target="http://www.w3schools.com/tags/ev_onshow.asp" TargetMode="External"/><Relationship Id="rId172" Type="http://schemas.openxmlformats.org/officeDocument/2006/relationships/hyperlink" Target="http://www.w3schools.com/tags/ev_onselect.asp" TargetMode="External"/><Relationship Id="rId193" Type="http://schemas.openxmlformats.org/officeDocument/2006/relationships/hyperlink" Target="http://www.w3schools.com/tags/ev_onwheel.asp" TargetMode="External"/><Relationship Id="rId202" Type="http://schemas.openxmlformats.org/officeDocument/2006/relationships/hyperlink" Target="https://www.tutorialspoint.com/html/html_attributes_reference.htm" TargetMode="External"/><Relationship Id="rId207" Type="http://schemas.openxmlformats.org/officeDocument/2006/relationships/control" Target="activeX/activeX2.xml"/><Relationship Id="rId223" Type="http://schemas.openxmlformats.org/officeDocument/2006/relationships/control" Target="activeX/activeX12.xml"/><Relationship Id="rId228" Type="http://schemas.openxmlformats.org/officeDocument/2006/relationships/image" Target="media/image13.wmf"/><Relationship Id="rId13" Type="http://schemas.openxmlformats.org/officeDocument/2006/relationships/hyperlink" Target="https://www.tutorialspoint.com/html/html_address_tag.htm" TargetMode="External"/><Relationship Id="rId18" Type="http://schemas.openxmlformats.org/officeDocument/2006/relationships/hyperlink" Target="https://www.tutorialspoint.com/html/html_audio_tag.htm" TargetMode="External"/><Relationship Id="rId39" Type="http://schemas.openxmlformats.org/officeDocument/2006/relationships/hyperlink" Target="https://www.tutorialspoint.com/html/html_datalist_tag.htm" TargetMode="External"/><Relationship Id="rId109" Type="http://schemas.openxmlformats.org/officeDocument/2006/relationships/hyperlink" Target="https://www.tutorialspoint.com/html/html_select_tag.htm" TargetMode="External"/><Relationship Id="rId34" Type="http://schemas.openxmlformats.org/officeDocument/2006/relationships/hyperlink" Target="https://www.tutorialspoint.com/html/html_cite_tag.htm" TargetMode="External"/><Relationship Id="rId50" Type="http://schemas.openxmlformats.org/officeDocument/2006/relationships/hyperlink" Target="https://www.tutorialspoint.com/html/html_fieldset_tag.htm" TargetMode="External"/><Relationship Id="rId55" Type="http://schemas.openxmlformats.org/officeDocument/2006/relationships/hyperlink" Target="https://www.tutorialspoint.com/html/html_form_tag.htm" TargetMode="External"/><Relationship Id="rId76" Type="http://schemas.openxmlformats.org/officeDocument/2006/relationships/hyperlink" Target="https://www.tutorialspoint.com/html/html_link_tag.htm" TargetMode="External"/><Relationship Id="rId97" Type="http://schemas.openxmlformats.org/officeDocument/2006/relationships/hyperlink" Target="https://www.tutorialspoint.com/html/html_param_tag.htm" TargetMode="External"/><Relationship Id="rId104" Type="http://schemas.openxmlformats.org/officeDocument/2006/relationships/hyperlink" Target="https://www.tutorialspoint.com/html/html_ruby_tag.htm" TargetMode="External"/><Relationship Id="rId120" Type="http://schemas.openxmlformats.org/officeDocument/2006/relationships/hyperlink" Target="https://www.tutorialspoint.com/html/html_table_tag.htm" TargetMode="External"/><Relationship Id="rId125" Type="http://schemas.openxmlformats.org/officeDocument/2006/relationships/hyperlink" Target="https://www.tutorialspoint.com/html/html_th_tag.htm" TargetMode="External"/><Relationship Id="rId141" Type="http://schemas.openxmlformats.org/officeDocument/2006/relationships/hyperlink" Target="http://www.w3schools.com/tags/att_global_contextmenu.asp" TargetMode="External"/><Relationship Id="rId146" Type="http://schemas.openxmlformats.org/officeDocument/2006/relationships/hyperlink" Target="http://www.w3schools.com/tags/att_global_hidden.asp" TargetMode="External"/><Relationship Id="rId167" Type="http://schemas.openxmlformats.org/officeDocument/2006/relationships/hyperlink" Target="http://www.w3schools.com/tags/ev_onfocus.asp" TargetMode="External"/><Relationship Id="rId188" Type="http://schemas.openxmlformats.org/officeDocument/2006/relationships/hyperlink" Target="http://www.w3schools.com/tags/ev_onmouseout.asp" TargetMode="External"/><Relationship Id="rId7" Type="http://schemas.openxmlformats.org/officeDocument/2006/relationships/image" Target="media/image1.png"/><Relationship Id="rId71" Type="http://schemas.openxmlformats.org/officeDocument/2006/relationships/hyperlink" Target="https://www.tutorialspoint.com/html/html_keygen_tag.htm" TargetMode="External"/><Relationship Id="rId92" Type="http://schemas.openxmlformats.org/officeDocument/2006/relationships/hyperlink" Target="https://www.tutorialspoint.com/html/html_ol_tag.htm" TargetMode="External"/><Relationship Id="rId162" Type="http://schemas.openxmlformats.org/officeDocument/2006/relationships/hyperlink" Target="http://www.w3schools.com/tags/ev_onresize.asp" TargetMode="External"/><Relationship Id="rId183" Type="http://schemas.openxmlformats.org/officeDocument/2006/relationships/hyperlink" Target="http://www.w3schools.com/tags/ev_ondragover.asp" TargetMode="External"/><Relationship Id="rId213" Type="http://schemas.openxmlformats.org/officeDocument/2006/relationships/control" Target="activeX/activeX6.xml"/><Relationship Id="rId218" Type="http://schemas.openxmlformats.org/officeDocument/2006/relationships/image" Target="media/image8.wmf"/><Relationship Id="rId234" Type="http://schemas.openxmlformats.org/officeDocument/2006/relationships/image" Target="media/image17.jpeg"/><Relationship Id="rId2" Type="http://schemas.openxmlformats.org/officeDocument/2006/relationships/styles" Target="styles.xml"/><Relationship Id="rId29" Type="http://schemas.openxmlformats.org/officeDocument/2006/relationships/hyperlink" Target="https://www.tutorialspoint.com/html/html_br_tag.htm" TargetMode="External"/><Relationship Id="rId24" Type="http://schemas.openxmlformats.org/officeDocument/2006/relationships/hyperlink" Target="https://www.tutorialspoint.com/html/html_bgsound_tag.htm" TargetMode="External"/><Relationship Id="rId40" Type="http://schemas.openxmlformats.org/officeDocument/2006/relationships/hyperlink" Target="https://www.tutorialspoint.com/html/html_dd_tag.htm" TargetMode="External"/><Relationship Id="rId45" Type="http://schemas.openxmlformats.org/officeDocument/2006/relationships/hyperlink" Target="https://www.tutorialspoint.com/html/html_div_tag.htm" TargetMode="External"/><Relationship Id="rId66" Type="http://schemas.openxmlformats.org/officeDocument/2006/relationships/hyperlink" Target="https://www.tutorialspoint.com/html/html_img_tag.htm" TargetMode="External"/><Relationship Id="rId87" Type="http://schemas.openxmlformats.org/officeDocument/2006/relationships/hyperlink" Target="https://www.tutorialspoint.com/html/html_nobr_tag.htm" TargetMode="External"/><Relationship Id="rId110" Type="http://schemas.openxmlformats.org/officeDocument/2006/relationships/hyperlink" Target="https://www.tutorialspoint.com/html/html_spacer_tag.htm" TargetMode="External"/><Relationship Id="rId115" Type="http://schemas.openxmlformats.org/officeDocument/2006/relationships/hyperlink" Target="https://www.tutorialspoint.com/html/html_strong_tag.htm" TargetMode="External"/><Relationship Id="rId131" Type="http://schemas.openxmlformats.org/officeDocument/2006/relationships/hyperlink" Target="https://www.tutorialspoint.com/html/html_tt_tag.htm" TargetMode="External"/><Relationship Id="rId136" Type="http://schemas.openxmlformats.org/officeDocument/2006/relationships/hyperlink" Target="https://www.tutorialspoint.com/html/html_wbr_tag.htm" TargetMode="External"/><Relationship Id="rId157" Type="http://schemas.openxmlformats.org/officeDocument/2006/relationships/hyperlink" Target="http://www.w3schools.com/tags/ev_onhashchange.asp" TargetMode="External"/><Relationship Id="rId178" Type="http://schemas.openxmlformats.org/officeDocument/2006/relationships/hyperlink" Target="http://www.w3schools.com/tags/ev_ondblclick.asp" TargetMode="External"/><Relationship Id="rId61" Type="http://schemas.openxmlformats.org/officeDocument/2006/relationships/hyperlink" Target="https://www.tutorialspoint.com/html/html_hr_tag.htm" TargetMode="External"/><Relationship Id="rId82" Type="http://schemas.openxmlformats.org/officeDocument/2006/relationships/hyperlink" Target="https://www.tutorialspoint.com/html/html_menuitem_tag.htm" TargetMode="External"/><Relationship Id="rId152" Type="http://schemas.openxmlformats.org/officeDocument/2006/relationships/hyperlink" Target="http://www.w3schools.com/tags/att_global_title.asp" TargetMode="External"/><Relationship Id="rId173" Type="http://schemas.openxmlformats.org/officeDocument/2006/relationships/hyperlink" Target="http://www.w3schools.com/tags/ev_onsubmit.asp" TargetMode="External"/><Relationship Id="rId194" Type="http://schemas.openxmlformats.org/officeDocument/2006/relationships/hyperlink" Target="http://www.w3schools.com/tags/ev_oncopy.asp" TargetMode="External"/><Relationship Id="rId199" Type="http://schemas.openxmlformats.org/officeDocument/2006/relationships/hyperlink" Target="http://www.w3schools.com/tags/ev_ontoggle.asp" TargetMode="External"/><Relationship Id="rId203" Type="http://schemas.openxmlformats.org/officeDocument/2006/relationships/hyperlink" Target="https://www.tutorialspoint.com/html/html_events_reference.htm" TargetMode="External"/><Relationship Id="rId208" Type="http://schemas.openxmlformats.org/officeDocument/2006/relationships/control" Target="activeX/activeX3.xml"/><Relationship Id="rId229" Type="http://schemas.openxmlformats.org/officeDocument/2006/relationships/control" Target="activeX/activeX15.xml"/><Relationship Id="rId19" Type="http://schemas.openxmlformats.org/officeDocument/2006/relationships/hyperlink" Target="https://www.tutorialspoint.com/html/html_b_tag.htm" TargetMode="External"/><Relationship Id="rId224" Type="http://schemas.openxmlformats.org/officeDocument/2006/relationships/image" Target="media/image11.wmf"/><Relationship Id="rId14" Type="http://schemas.openxmlformats.org/officeDocument/2006/relationships/hyperlink" Target="https://www.tutorialspoint.com/html/html_applet_tag.htm" TargetMode="External"/><Relationship Id="rId30" Type="http://schemas.openxmlformats.org/officeDocument/2006/relationships/hyperlink" Target="https://www.tutorialspoint.com/html/html_button_tag.htm" TargetMode="External"/><Relationship Id="rId35" Type="http://schemas.openxmlformats.org/officeDocument/2006/relationships/hyperlink" Target="https://www.tutorialspoint.com/html/html_code_tag.htm" TargetMode="External"/><Relationship Id="rId56" Type="http://schemas.openxmlformats.org/officeDocument/2006/relationships/hyperlink" Target="https://www.tutorialspoint.com/html/html_frame_tag.htm" TargetMode="External"/><Relationship Id="rId77" Type="http://schemas.openxmlformats.org/officeDocument/2006/relationships/hyperlink" Target="https://www.tutorialspoint.com/html/html_main_tag.htm" TargetMode="External"/><Relationship Id="rId100" Type="http://schemas.openxmlformats.org/officeDocument/2006/relationships/hyperlink" Target="https://www.tutorialspoint.com/html/html_progress_tag.htm" TargetMode="External"/><Relationship Id="rId105" Type="http://schemas.openxmlformats.org/officeDocument/2006/relationships/hyperlink" Target="https://www.tutorialspoint.com/html/html_strike_tag.htm" TargetMode="External"/><Relationship Id="rId126" Type="http://schemas.openxmlformats.org/officeDocument/2006/relationships/hyperlink" Target="https://www.tutorialspoint.com/html/html_thead_tag.htm" TargetMode="External"/><Relationship Id="rId147" Type="http://schemas.openxmlformats.org/officeDocument/2006/relationships/hyperlink" Target="http://www.w3schools.com/tags/att_global_id.asp" TargetMode="External"/><Relationship Id="rId168" Type="http://schemas.openxmlformats.org/officeDocument/2006/relationships/hyperlink" Target="http://www.w3schools.com/tags/ev_oninput.asp" TargetMode="External"/><Relationship Id="rId8" Type="http://schemas.openxmlformats.org/officeDocument/2006/relationships/hyperlink" Target="https://www.tutorialspoint.com/html/html_comment_tag.htm" TargetMode="External"/><Relationship Id="rId51" Type="http://schemas.openxmlformats.org/officeDocument/2006/relationships/hyperlink" Target="https://www.tutorialspoint.com/html/html_figcaption_tag.htm" TargetMode="External"/><Relationship Id="rId72" Type="http://schemas.openxmlformats.org/officeDocument/2006/relationships/hyperlink" Target="https://www.tutorialspoint.com/html/html_label_tag.htm" TargetMode="External"/><Relationship Id="rId93" Type="http://schemas.openxmlformats.org/officeDocument/2006/relationships/hyperlink" Target="https://www.tutorialspoint.com/html/html_optgroup_tag.htm" TargetMode="External"/><Relationship Id="rId98" Type="http://schemas.openxmlformats.org/officeDocument/2006/relationships/hyperlink" Target="https://www.tutorialspoint.com/html/html_plaintext_tag.htm" TargetMode="External"/><Relationship Id="rId121" Type="http://schemas.openxmlformats.org/officeDocument/2006/relationships/hyperlink" Target="https://www.tutorialspoint.com/html/html_tbody_tag.htm" TargetMode="External"/><Relationship Id="rId142" Type="http://schemas.openxmlformats.org/officeDocument/2006/relationships/hyperlink" Target="http://www.w3schools.com/tags/att_global_data.asp" TargetMode="External"/><Relationship Id="rId163" Type="http://schemas.openxmlformats.org/officeDocument/2006/relationships/hyperlink" Target="http://www.w3schools.com/tags/ev_onunload.asp" TargetMode="External"/><Relationship Id="rId184" Type="http://schemas.openxmlformats.org/officeDocument/2006/relationships/hyperlink" Target="http://www.w3schools.com/tags/ev_ondragstart.asp" TargetMode="External"/><Relationship Id="rId189" Type="http://schemas.openxmlformats.org/officeDocument/2006/relationships/hyperlink" Target="http://www.w3schools.com/tags/ev_onmouseover.asp" TargetMode="External"/><Relationship Id="rId219" Type="http://schemas.openxmlformats.org/officeDocument/2006/relationships/control" Target="activeX/activeX10.xml"/><Relationship Id="rId3" Type="http://schemas.openxmlformats.org/officeDocument/2006/relationships/settings" Target="settings.xml"/><Relationship Id="rId214" Type="http://schemas.openxmlformats.org/officeDocument/2006/relationships/control" Target="activeX/activeX7.xml"/><Relationship Id="rId230" Type="http://schemas.openxmlformats.org/officeDocument/2006/relationships/image" Target="media/image14.wmf"/><Relationship Id="rId235" Type="http://schemas.openxmlformats.org/officeDocument/2006/relationships/hyperlink" Target="http://docstore.mik.ua/orelly/web2/xhtml/ch12_01.htm" TargetMode="External"/><Relationship Id="rId25" Type="http://schemas.openxmlformats.org/officeDocument/2006/relationships/hyperlink" Target="https://www.tutorialspoint.com/html/html_big_tag.htm" TargetMode="External"/><Relationship Id="rId46" Type="http://schemas.openxmlformats.org/officeDocument/2006/relationships/hyperlink" Target="https://www.tutorialspoint.com/html/html_dl_tag.htm" TargetMode="External"/><Relationship Id="rId67" Type="http://schemas.openxmlformats.org/officeDocument/2006/relationships/hyperlink" Target="https://www.tutorialspoint.com/html/html_input_tag.htm" TargetMode="External"/><Relationship Id="rId116" Type="http://schemas.openxmlformats.org/officeDocument/2006/relationships/hyperlink" Target="https://www.tutorialspoint.com/html/html_style_tag.htm" TargetMode="External"/><Relationship Id="rId137" Type="http://schemas.openxmlformats.org/officeDocument/2006/relationships/hyperlink" Target="https://www.tutorialspoint.com/html/html_xmp_tag.htm" TargetMode="External"/><Relationship Id="rId158" Type="http://schemas.openxmlformats.org/officeDocument/2006/relationships/hyperlink" Target="http://www.w3schools.com/tags/ev_onload.asp" TargetMode="External"/><Relationship Id="rId20" Type="http://schemas.openxmlformats.org/officeDocument/2006/relationships/hyperlink" Target="https://www.tutorialspoint.com/html/html_base_tag.htm" TargetMode="External"/><Relationship Id="rId41" Type="http://schemas.openxmlformats.org/officeDocument/2006/relationships/hyperlink" Target="https://www.tutorialspoint.com/html/html_del_tag.htm" TargetMode="External"/><Relationship Id="rId62" Type="http://schemas.openxmlformats.org/officeDocument/2006/relationships/hyperlink" Target="https://www.tutorialspoint.com/html/html_html_tag.htm" TargetMode="External"/><Relationship Id="rId83" Type="http://schemas.openxmlformats.org/officeDocument/2006/relationships/hyperlink" Target="https://www.tutorialspoint.com/html/html_meta_tag.htm" TargetMode="External"/><Relationship Id="rId88" Type="http://schemas.openxmlformats.org/officeDocument/2006/relationships/hyperlink" Target="https://www.tutorialspoint.com/html/html_noembed_tag.htm" TargetMode="External"/><Relationship Id="rId111" Type="http://schemas.openxmlformats.org/officeDocument/2006/relationships/hyperlink" Target="https://www.tutorialspoint.com/html/html_small_tag.htm" TargetMode="External"/><Relationship Id="rId132" Type="http://schemas.openxmlformats.org/officeDocument/2006/relationships/hyperlink" Target="https://www.tutorialspoint.com/html/html_u_tag.htm" TargetMode="External"/><Relationship Id="rId153" Type="http://schemas.openxmlformats.org/officeDocument/2006/relationships/hyperlink" Target="http://www.w3schools.com/tags/att_global_translate.asp" TargetMode="External"/><Relationship Id="rId174" Type="http://schemas.openxmlformats.org/officeDocument/2006/relationships/hyperlink" Target="http://www.w3schools.com/tags/ev_onkeydown.asp" TargetMode="External"/><Relationship Id="rId179" Type="http://schemas.openxmlformats.org/officeDocument/2006/relationships/hyperlink" Target="http://www.w3schools.com/tags/ev_ondrag.asp" TargetMode="External"/><Relationship Id="rId195" Type="http://schemas.openxmlformats.org/officeDocument/2006/relationships/hyperlink" Target="http://www.w3schools.com/tags/ev_oncut.asp" TargetMode="External"/><Relationship Id="rId209" Type="http://schemas.openxmlformats.org/officeDocument/2006/relationships/control" Target="activeX/activeX4.xml"/><Relationship Id="rId190" Type="http://schemas.openxmlformats.org/officeDocument/2006/relationships/hyperlink" Target="http://www.w3schools.com/tags/ev_onmouseup.asp" TargetMode="External"/><Relationship Id="rId204" Type="http://schemas.openxmlformats.org/officeDocument/2006/relationships/hyperlink" Target="https://www.tutorialspoint.com/perl/perl_cgi_programming.htm" TargetMode="External"/><Relationship Id="rId220" Type="http://schemas.openxmlformats.org/officeDocument/2006/relationships/image" Target="media/image9.wmf"/><Relationship Id="rId225" Type="http://schemas.openxmlformats.org/officeDocument/2006/relationships/control" Target="activeX/activeX13.xml"/><Relationship Id="rId15" Type="http://schemas.openxmlformats.org/officeDocument/2006/relationships/hyperlink" Target="https://www.tutorialspoint.com/html/html_area_tag.htm" TargetMode="External"/><Relationship Id="rId36" Type="http://schemas.openxmlformats.org/officeDocument/2006/relationships/hyperlink" Target="https://www.tutorialspoint.com/html/html_col_tag.htm" TargetMode="External"/><Relationship Id="rId57" Type="http://schemas.openxmlformats.org/officeDocument/2006/relationships/hyperlink" Target="https://www.tutorialspoint.com/html/html_frameset_tag.htm" TargetMode="External"/><Relationship Id="rId106" Type="http://schemas.openxmlformats.org/officeDocument/2006/relationships/hyperlink" Target="https://www.tutorialspoint.com/html/html_phrase_elements_tag.htm" TargetMode="External"/><Relationship Id="rId127" Type="http://schemas.openxmlformats.org/officeDocument/2006/relationships/hyperlink" Target="https://www.tutorialspoint.com/html/html_time_tag.htm" TargetMode="External"/><Relationship Id="rId10" Type="http://schemas.openxmlformats.org/officeDocument/2006/relationships/hyperlink" Target="https://www.tutorialspoint.com/html/html_a_tag.htm" TargetMode="External"/><Relationship Id="rId31" Type="http://schemas.openxmlformats.org/officeDocument/2006/relationships/hyperlink" Target="https://www.tutorialspoint.com/html/html_canvas_tag.htm" TargetMode="External"/><Relationship Id="rId52" Type="http://schemas.openxmlformats.org/officeDocument/2006/relationships/hyperlink" Target="https://www.tutorialspoint.com/html/html_figure_tag.htm" TargetMode="External"/><Relationship Id="rId73" Type="http://schemas.openxmlformats.org/officeDocument/2006/relationships/hyperlink" Target="https://www.tutorialspoint.com/html/html_layer_tag.htm" TargetMode="External"/><Relationship Id="rId78" Type="http://schemas.openxmlformats.org/officeDocument/2006/relationships/hyperlink" Target="https://www.tutorialspoint.com/html/html_map_tag.htm" TargetMode="External"/><Relationship Id="rId94" Type="http://schemas.openxmlformats.org/officeDocument/2006/relationships/hyperlink" Target="https://www.tutorialspoint.com/html/html_option_tag.htm" TargetMode="External"/><Relationship Id="rId99" Type="http://schemas.openxmlformats.org/officeDocument/2006/relationships/hyperlink" Target="https://www.tutorialspoint.com/html/html_pre_tag.htm" TargetMode="External"/><Relationship Id="rId101" Type="http://schemas.openxmlformats.org/officeDocument/2006/relationships/hyperlink" Target="https://www.tutorialspoint.com/html/html_q_tag.htm" TargetMode="External"/><Relationship Id="rId122" Type="http://schemas.openxmlformats.org/officeDocument/2006/relationships/hyperlink" Target="https://www.tutorialspoint.com/html/html_td_tag.htm" TargetMode="External"/><Relationship Id="rId143" Type="http://schemas.openxmlformats.org/officeDocument/2006/relationships/hyperlink" Target="http://www.w3schools.com/tags/att_global_dir.asp" TargetMode="External"/><Relationship Id="rId148" Type="http://schemas.openxmlformats.org/officeDocument/2006/relationships/hyperlink" Target="http://www.w3schools.com/tags/att_global_lang.asp" TargetMode="External"/><Relationship Id="rId164" Type="http://schemas.openxmlformats.org/officeDocument/2006/relationships/hyperlink" Target="http://www.w3schools.com/tags/ev_onblur.asp" TargetMode="External"/><Relationship Id="rId169" Type="http://schemas.openxmlformats.org/officeDocument/2006/relationships/hyperlink" Target="http://www.w3schools.com/tags/ev_oninvalid.asp" TargetMode="External"/><Relationship Id="rId185" Type="http://schemas.openxmlformats.org/officeDocument/2006/relationships/hyperlink" Target="http://www.w3schools.com/tags/ev_ondrop.asp" TargetMode="External"/><Relationship Id="rId4" Type="http://schemas.openxmlformats.org/officeDocument/2006/relationships/webSettings" Target="webSettings.xml"/><Relationship Id="rId9" Type="http://schemas.openxmlformats.org/officeDocument/2006/relationships/hyperlink" Target="https://www.tutorialspoint.com/html/html_doctype_tag.htm" TargetMode="External"/><Relationship Id="rId180" Type="http://schemas.openxmlformats.org/officeDocument/2006/relationships/hyperlink" Target="http://www.w3schools.com/tags/ev_ondragend.asp" TargetMode="External"/><Relationship Id="rId210" Type="http://schemas.openxmlformats.org/officeDocument/2006/relationships/image" Target="media/image5.wmf"/><Relationship Id="rId215" Type="http://schemas.openxmlformats.org/officeDocument/2006/relationships/image" Target="media/image7.wmf"/><Relationship Id="rId236" Type="http://schemas.openxmlformats.org/officeDocument/2006/relationships/header" Target="header1.xml"/><Relationship Id="rId26" Type="http://schemas.openxmlformats.org/officeDocument/2006/relationships/hyperlink" Target="https://www.tutorialspoint.com/html/html_blink_tag.htm" TargetMode="External"/><Relationship Id="rId231" Type="http://schemas.openxmlformats.org/officeDocument/2006/relationships/control" Target="activeX/activeX16.xml"/><Relationship Id="rId47" Type="http://schemas.openxmlformats.org/officeDocument/2006/relationships/hyperlink" Target="https://www.tutorialspoint.com/html/html_dt_tag.htm" TargetMode="External"/><Relationship Id="rId68" Type="http://schemas.openxmlformats.org/officeDocument/2006/relationships/hyperlink" Target="https://www.tutorialspoint.com/html/html_ins_tag.htm" TargetMode="External"/><Relationship Id="rId89" Type="http://schemas.openxmlformats.org/officeDocument/2006/relationships/hyperlink" Target="https://www.tutorialspoint.com/html/html_noframes_tag.htm" TargetMode="External"/><Relationship Id="rId112" Type="http://schemas.openxmlformats.org/officeDocument/2006/relationships/hyperlink" Target="https://www.tutorialspoint.com/html/html_source_tag.htm" TargetMode="External"/><Relationship Id="rId133" Type="http://schemas.openxmlformats.org/officeDocument/2006/relationships/hyperlink" Target="https://www.tutorialspoint.com/html/html_ul_tag.htm" TargetMode="External"/><Relationship Id="rId154" Type="http://schemas.openxmlformats.org/officeDocument/2006/relationships/hyperlink" Target="http://www.w3schools.com/tags/ev_onafterprint.asp" TargetMode="External"/><Relationship Id="rId175" Type="http://schemas.openxmlformats.org/officeDocument/2006/relationships/hyperlink" Target="http://www.w3schools.com/tags/ev_onkeypress.asp" TargetMode="External"/><Relationship Id="rId196" Type="http://schemas.openxmlformats.org/officeDocument/2006/relationships/hyperlink" Target="http://www.w3schools.com/tags/ev_onpaste.asp" TargetMode="External"/><Relationship Id="rId200" Type="http://schemas.openxmlformats.org/officeDocument/2006/relationships/image" Target="media/image2.jpeg"/><Relationship Id="rId16" Type="http://schemas.openxmlformats.org/officeDocument/2006/relationships/hyperlink" Target="https://www.tutorialspoint.com/html/html_article_tag.htm" TargetMode="External"/><Relationship Id="rId221" Type="http://schemas.openxmlformats.org/officeDocument/2006/relationships/control" Target="activeX/activeX11.xml"/><Relationship Id="rId37" Type="http://schemas.openxmlformats.org/officeDocument/2006/relationships/hyperlink" Target="https://www.tutorialspoint.com/html/html_colgroup_tag.htm" TargetMode="External"/><Relationship Id="rId58" Type="http://schemas.openxmlformats.org/officeDocument/2006/relationships/hyperlink" Target="https://www.tutorialspoint.com/html/html_hn_tag.htm" TargetMode="External"/><Relationship Id="rId79" Type="http://schemas.openxmlformats.org/officeDocument/2006/relationships/hyperlink" Target="https://www.tutorialspoint.com/html/html_mark_tag.htm" TargetMode="External"/><Relationship Id="rId102" Type="http://schemas.openxmlformats.org/officeDocument/2006/relationships/hyperlink" Target="https://www.tutorialspoint.com/html/html_rp_tag.htm" TargetMode="External"/><Relationship Id="rId123" Type="http://schemas.openxmlformats.org/officeDocument/2006/relationships/hyperlink" Target="https://www.tutorialspoint.com/html/html_textarea_tag.htm" TargetMode="External"/><Relationship Id="rId144" Type="http://schemas.openxmlformats.org/officeDocument/2006/relationships/hyperlink" Target="http://www.w3schools.com/tags/att_global_draggable.asp" TargetMode="External"/><Relationship Id="rId90" Type="http://schemas.openxmlformats.org/officeDocument/2006/relationships/hyperlink" Target="https://www.tutorialspoint.com/html/html_noscript_tag.htm" TargetMode="External"/><Relationship Id="rId165" Type="http://schemas.openxmlformats.org/officeDocument/2006/relationships/hyperlink" Target="http://www.w3schools.com/tags/ev_onchange.asp" TargetMode="External"/><Relationship Id="rId186" Type="http://schemas.openxmlformats.org/officeDocument/2006/relationships/hyperlink" Target="http://www.w3schools.com/tags/ev_onmousedown.asp" TargetMode="External"/><Relationship Id="rId211" Type="http://schemas.openxmlformats.org/officeDocument/2006/relationships/control" Target="activeX/activeX5.xml"/><Relationship Id="rId232" Type="http://schemas.openxmlformats.org/officeDocument/2006/relationships/image" Target="media/image15.jpeg"/><Relationship Id="rId27" Type="http://schemas.openxmlformats.org/officeDocument/2006/relationships/hyperlink" Target="https://www.tutorialspoint.com/html/html_blockquote_tag.htm" TargetMode="External"/><Relationship Id="rId48" Type="http://schemas.openxmlformats.org/officeDocument/2006/relationships/hyperlink" Target="https://www.tutorialspoint.com/html/html_em_tag.htm" TargetMode="External"/><Relationship Id="rId69" Type="http://schemas.openxmlformats.org/officeDocument/2006/relationships/hyperlink" Target="https://www.tutorialspoint.com/html/html_isindex_tag.htm" TargetMode="External"/><Relationship Id="rId113" Type="http://schemas.openxmlformats.org/officeDocument/2006/relationships/hyperlink" Target="https://www.tutorialspoint.com/html/html_span_tag.htm" TargetMode="External"/><Relationship Id="rId134" Type="http://schemas.openxmlformats.org/officeDocument/2006/relationships/hyperlink" Target="https://www.tutorialspoint.com/html/html_var_tag.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83</Pages>
  <Words>14122</Words>
  <Characters>80501</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Muheet Ahmed Butt</dc:creator>
  <cp:keywords/>
  <dc:description/>
  <cp:lastModifiedBy>Muheet Ahmed Butt</cp:lastModifiedBy>
  <cp:revision>19</cp:revision>
  <dcterms:created xsi:type="dcterms:W3CDTF">2016-11-19T07:33:00Z</dcterms:created>
  <dcterms:modified xsi:type="dcterms:W3CDTF">2016-11-20T06:51:00Z</dcterms:modified>
</cp:coreProperties>
</file>